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jdgxs" w:colFirst="0" w:colLast="0"/>
    <w:bookmarkEnd w:id="0"/>
    <w:p w14:paraId="451EC590" w14:textId="77777777" w:rsidR="001C58F7" w:rsidRDefault="00033A39">
      <w:r>
        <w:rPr>
          <w:noProof/>
        </w:rPr>
        <mc:AlternateContent>
          <mc:Choice Requires="wpg">
            <w:drawing>
              <wp:anchor distT="0" distB="0" distL="114300" distR="114300" simplePos="0" relativeHeight="251658240" behindDoc="0" locked="0" layoutInCell="1" hidden="0" allowOverlap="1" wp14:anchorId="0D164DBE" wp14:editId="2BB1328A">
                <wp:simplePos x="0" y="0"/>
                <wp:positionH relativeFrom="page">
                  <wp:align>center</wp:align>
                </wp:positionH>
                <wp:positionV relativeFrom="page">
                  <wp:posOffset>231140</wp:posOffset>
                </wp:positionV>
                <wp:extent cx="7315200" cy="1215391"/>
                <wp:effectExtent l="0" t="0" r="0" b="0"/>
                <wp:wrapNone/>
                <wp:docPr id="162" name="Group 162"/>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1688400" y="3172305"/>
                            <a:chExt cx="7315200" cy="1215391"/>
                          </a:xfrm>
                        </wpg:grpSpPr>
                        <wps:wsp>
                          <wps:cNvPr id="2" name="Rectangle 2"/>
                          <wps:cNvSpPr/>
                          <wps:spPr>
                            <a:xfrm>
                              <a:off x="1688400" y="3172305"/>
                              <a:ext cx="7315200" cy="1215375"/>
                            </a:xfrm>
                            <a:prstGeom prst="rect">
                              <a:avLst/>
                            </a:prstGeom>
                            <a:noFill/>
                            <a:ln>
                              <a:noFill/>
                            </a:ln>
                          </wps:spPr>
                          <wps:txbx>
                            <w:txbxContent>
                              <w:p w14:paraId="2E55721A" w14:textId="77777777" w:rsidR="001C58F7" w:rsidRDefault="001C58F7">
                                <w:pPr>
                                  <w:textDirection w:val="btLr"/>
                                </w:pPr>
                              </w:p>
                            </w:txbxContent>
                          </wps:txbx>
                          <wps:bodyPr spcFirstLastPara="1" wrap="square" lIns="91425" tIns="91425" rIns="91425" bIns="91425" anchor="ctr" anchorCtr="0">
                            <a:noAutofit/>
                          </wps:bodyPr>
                        </wps:wsp>
                        <wpg:grpSp>
                          <wpg:cNvPr id="3" name="Group 3"/>
                          <wpg:cNvGrpSpPr/>
                          <wpg:grpSpPr>
                            <a:xfrm>
                              <a:off x="1688400" y="3172305"/>
                              <a:ext cx="7315200" cy="1215391"/>
                              <a:chOff x="0" y="-1"/>
                              <a:chExt cx="7315200" cy="1216153"/>
                            </a:xfrm>
                          </wpg:grpSpPr>
                          <wps:wsp>
                            <wps:cNvPr id="4" name="Rectangle 4"/>
                            <wps:cNvSpPr/>
                            <wps:spPr>
                              <a:xfrm>
                                <a:off x="0" y="-1"/>
                                <a:ext cx="7315200" cy="1216150"/>
                              </a:xfrm>
                              <a:prstGeom prst="rect">
                                <a:avLst/>
                              </a:prstGeom>
                              <a:noFill/>
                              <a:ln>
                                <a:noFill/>
                              </a:ln>
                            </wps:spPr>
                            <wps:txbx>
                              <w:txbxContent>
                                <w:p w14:paraId="6D43EFAB" w14:textId="77777777" w:rsidR="001C58F7" w:rsidRDefault="001C58F7">
                                  <w:pPr>
                                    <w:textDirection w:val="btLr"/>
                                  </w:pPr>
                                </w:p>
                              </w:txbxContent>
                            </wps:txbx>
                            <wps:bodyPr spcFirstLastPara="1" wrap="square" lIns="91425" tIns="91425" rIns="91425" bIns="91425" anchor="ctr" anchorCtr="0">
                              <a:noAutofit/>
                            </wps:bodyPr>
                          </wps:wsp>
                          <wps:wsp>
                            <wps:cNvPr id="5" name="Freeform: Shape 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6" name="Rectangle 6"/>
                            <wps:cNvSpPr/>
                            <wps:spPr>
                              <a:xfrm>
                                <a:off x="0" y="0"/>
                                <a:ext cx="7315200" cy="1216152"/>
                              </a:xfrm>
                              <a:prstGeom prst="rect">
                                <a:avLst/>
                              </a:prstGeom>
                              <a:blipFill rotWithShape="1">
                                <a:blip r:embed="rId8">
                                  <a:alphaModFix/>
                                </a:blip>
                                <a:stretch>
                                  <a:fillRect r="-7571"/>
                                </a:stretch>
                              </a:blipFill>
                              <a:ln>
                                <a:noFill/>
                              </a:ln>
                            </wps:spPr>
                            <wps:txbx>
                              <w:txbxContent>
                                <w:p w14:paraId="746F028F" w14:textId="77777777" w:rsidR="001C58F7" w:rsidRDefault="001C58F7">
                                  <w:pPr>
                                    <w:textDirection w:val="btLr"/>
                                  </w:pPr>
                                </w:p>
                              </w:txbxContent>
                            </wps:txbx>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6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315200" cy="1215391"/>
                        </a:xfrm>
                        <a:prstGeom prst="rect"/>
                        <a:ln/>
                      </pic:spPr>
                    </pic:pic>
                  </a:graphicData>
                </a:graphic>
              </wp:anchor>
            </w:drawing>
          </mc:Fallback>
        </mc:AlternateContent>
      </w:r>
    </w:p>
    <w:p w14:paraId="488E0B24" w14:textId="7B09C495" w:rsidR="001C58F7" w:rsidRDefault="00033A39">
      <w:pPr>
        <w:spacing w:after="160" w:line="259" w:lineRule="auto"/>
        <w:rPr>
          <w:b/>
          <w:smallCaps/>
          <w:sz w:val="28"/>
          <w:szCs w:val="28"/>
        </w:rPr>
      </w:pPr>
      <w:r>
        <w:rPr>
          <w:noProof/>
        </w:rPr>
        <mc:AlternateContent>
          <mc:Choice Requires="wpg">
            <w:drawing>
              <wp:anchor distT="0" distB="0" distL="114300" distR="114300" simplePos="0" relativeHeight="251659264" behindDoc="0" locked="0" layoutInCell="1" hidden="0" allowOverlap="1" wp14:anchorId="47EC9AAB" wp14:editId="5AF67759">
                <wp:simplePos x="0" y="0"/>
                <wp:positionH relativeFrom="page">
                  <wp:posOffset>990600</wp:posOffset>
                </wp:positionH>
                <wp:positionV relativeFrom="page">
                  <wp:posOffset>2376056</wp:posOffset>
                </wp:positionV>
                <wp:extent cx="5242125" cy="4528217"/>
                <wp:effectExtent l="0" t="0" r="0" b="0"/>
                <wp:wrapSquare wrapText="bothSides" distT="0" distB="0" distL="114300" distR="114300"/>
                <wp:docPr id="161" name="Group 161"/>
                <wp:cNvGraphicFramePr/>
                <a:graphic xmlns:a="http://schemas.openxmlformats.org/drawingml/2006/main">
                  <a:graphicData uri="http://schemas.microsoft.com/office/word/2010/wordprocessingGroup">
                    <wpg:wgp>
                      <wpg:cNvGrpSpPr/>
                      <wpg:grpSpPr>
                        <a:xfrm>
                          <a:off x="0" y="0"/>
                          <a:ext cx="5242125" cy="4528217"/>
                          <a:chOff x="4829075" y="3142300"/>
                          <a:chExt cx="4877400" cy="4210675"/>
                        </a:xfrm>
                      </wpg:grpSpPr>
                      <pic:pic xmlns:pic="http://schemas.openxmlformats.org/drawingml/2006/picture">
                        <pic:nvPicPr>
                          <pic:cNvPr id="7" name="Shape 3"/>
                          <pic:cNvPicPr preferRelativeResize="0"/>
                        </pic:nvPicPr>
                        <pic:blipFill>
                          <a:blip r:embed="rId10">
                            <a:alphaModFix/>
                          </a:blip>
                          <a:stretch>
                            <a:fillRect/>
                          </a:stretch>
                        </pic:blipFill>
                        <pic:spPr>
                          <a:xfrm>
                            <a:off x="5759575" y="3142300"/>
                            <a:ext cx="3277475" cy="877575"/>
                          </a:xfrm>
                          <a:prstGeom prst="rect">
                            <a:avLst/>
                          </a:prstGeom>
                          <a:noFill/>
                          <a:ln>
                            <a:noFill/>
                          </a:ln>
                        </pic:spPr>
                      </pic:pic>
                      <wps:wsp>
                        <wps:cNvPr id="8" name="Text Box 8"/>
                        <wps:cNvSpPr txBox="1"/>
                        <wps:spPr>
                          <a:xfrm>
                            <a:off x="4829075" y="4352975"/>
                            <a:ext cx="4877400" cy="3000000"/>
                          </a:xfrm>
                          <a:prstGeom prst="rect">
                            <a:avLst/>
                          </a:prstGeom>
                          <a:noFill/>
                          <a:ln>
                            <a:noFill/>
                          </a:ln>
                        </wps:spPr>
                        <wps:txbx>
                          <w:txbxContent>
                            <w:p w14:paraId="6CE4FC05" w14:textId="77777777" w:rsidR="001C58F7" w:rsidRDefault="00033A39">
                              <w:pPr>
                                <w:jc w:val="right"/>
                                <w:textDirection w:val="btLr"/>
                              </w:pPr>
                              <w:r>
                                <w:rPr>
                                  <w:smallCaps/>
                                  <w:color w:val="4472C4"/>
                                  <w:sz w:val="56"/>
                                </w:rPr>
                                <w:t>TRANSMUDA TEST PLAN</w:t>
                              </w:r>
                            </w:p>
                            <w:p w14:paraId="27A52FC6" w14:textId="40C78A5B" w:rsidR="001C58F7" w:rsidRDefault="001C58F7">
                              <w:pPr>
                                <w:jc w:val="right"/>
                                <w:textDirection w:val="btLr"/>
                              </w:pPr>
                            </w:p>
                          </w:txbxContent>
                        </wps:txbx>
                        <wps:bodyPr spcFirstLastPara="1" wrap="square" lIns="91425" tIns="91425" rIns="91425" bIns="91425" anchor="t" anchorCtr="0">
                          <a:noAutofit/>
                        </wps:bodyPr>
                      </wps:wsp>
                    </wpg:wgp>
                  </a:graphicData>
                </a:graphic>
              </wp:anchor>
            </w:drawing>
          </mc:Choice>
          <mc:Fallback>
            <w:pict>
              <v:group w14:anchorId="47EC9AAB" id="Group 161" o:spid="_x0000_s1033" style="position:absolute;margin-left:78pt;margin-top:187.1pt;width:412.75pt;height:356.55pt;z-index:251659264;mso-position-horizontal-relative:page;mso-position-vertical-relative:page" coordorigin="48290,31423" coordsize="48774,42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34" type="#_x0000_t75" style="position:absolute;left:57595;top:31423;width:32775;height:87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xt Box 8" o:spid="_x0000_s1035" type="#_x0000_t202" style="position:absolute;left:48290;top:43529;width:48774;height:3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6CE4FC05" w14:textId="77777777" w:rsidR="001C58F7" w:rsidRDefault="00033A39">
                        <w:pPr>
                          <w:jc w:val="right"/>
                          <w:textDirection w:val="btLr"/>
                        </w:pPr>
                        <w:r>
                          <w:rPr>
                            <w:smallCaps/>
                            <w:color w:val="4472C4"/>
                            <w:sz w:val="56"/>
                          </w:rPr>
                          <w:t>TRANSMUDA TEST PLAN</w:t>
                        </w:r>
                      </w:p>
                      <w:p w14:paraId="27A52FC6" w14:textId="40C78A5B" w:rsidR="001C58F7" w:rsidRDefault="001C58F7">
                        <w:pPr>
                          <w:jc w:val="right"/>
                          <w:textDirection w:val="btLr"/>
                        </w:pPr>
                      </w:p>
                    </w:txbxContent>
                  </v:textbox>
                </v:shape>
                <w10:wrap type="square" anchorx="page" anchory="page"/>
              </v:group>
            </w:pict>
          </mc:Fallback>
        </mc:AlternateContent>
      </w:r>
      <w:r>
        <w:br w:type="page"/>
      </w:r>
    </w:p>
    <w:p w14:paraId="0C4E3827" w14:textId="77777777" w:rsidR="001C58F7" w:rsidRDefault="00033A39">
      <w:pPr>
        <w:keepNext/>
        <w:keepLines/>
        <w:pBdr>
          <w:top w:val="nil"/>
          <w:left w:val="nil"/>
          <w:bottom w:val="nil"/>
          <w:right w:val="nil"/>
          <w:between w:val="nil"/>
        </w:pBdr>
        <w:spacing w:before="240" w:line="259" w:lineRule="auto"/>
        <w:ind w:left="432" w:hanging="432"/>
        <w:rPr>
          <w:rFonts w:ascii="Calibri" w:eastAsia="Calibri" w:hAnsi="Calibri" w:cs="Calibri"/>
          <w:color w:val="2F5496"/>
          <w:sz w:val="32"/>
          <w:szCs w:val="32"/>
        </w:rPr>
      </w:pPr>
      <w:r>
        <w:rPr>
          <w:rFonts w:ascii="Calibri" w:eastAsia="Calibri" w:hAnsi="Calibri" w:cs="Calibri"/>
          <w:color w:val="2F5496"/>
          <w:sz w:val="32"/>
          <w:szCs w:val="32"/>
        </w:rPr>
        <w:lastRenderedPageBreak/>
        <w:t>Table of Contents</w:t>
      </w:r>
    </w:p>
    <w:sdt>
      <w:sdtPr>
        <w:id w:val="-1262911718"/>
        <w:docPartObj>
          <w:docPartGallery w:val="Table of Contents"/>
          <w:docPartUnique/>
        </w:docPartObj>
      </w:sdtPr>
      <w:sdtEndPr/>
      <w:sdtContent>
        <w:p w14:paraId="2FCCDC01" w14:textId="77777777" w:rsidR="001C58F7" w:rsidRDefault="00033A39">
          <w:pPr>
            <w:pBdr>
              <w:top w:val="nil"/>
              <w:left w:val="nil"/>
              <w:bottom w:val="nil"/>
              <w:right w:val="nil"/>
              <w:between w:val="nil"/>
            </w:pBdr>
            <w:tabs>
              <w:tab w:val="left" w:pos="350"/>
              <w:tab w:val="right" w:pos="8918"/>
            </w:tabs>
            <w:spacing w:before="360" w:after="360"/>
            <w:rPr>
              <w:rFonts w:ascii="Calibri" w:eastAsia="Calibri" w:hAnsi="Calibri" w:cs="Calibri"/>
              <w:color w:val="000000"/>
            </w:rPr>
          </w:pPr>
          <w:r>
            <w:fldChar w:fldCharType="begin"/>
          </w:r>
          <w:r>
            <w:instrText xml:space="preserve"> TOC \h \u \z </w:instrText>
          </w:r>
          <w:r>
            <w:fldChar w:fldCharType="separate"/>
          </w:r>
          <w:hyperlink w:anchor="_heading=h.30j0zll">
            <w:r>
              <w:rPr>
                <w:b/>
                <w:smallCaps/>
                <w:color w:val="000000"/>
                <w:sz w:val="22"/>
                <w:szCs w:val="22"/>
                <w:u w:val="single"/>
              </w:rPr>
              <w:t>1</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b/>
              <w:smallCaps/>
              <w:color w:val="000000"/>
              <w:sz w:val="22"/>
              <w:szCs w:val="22"/>
              <w:u w:val="single"/>
            </w:rPr>
            <w:t>INTRODUCTION</w:t>
          </w:r>
          <w:r>
            <w:rPr>
              <w:rFonts w:ascii="Calibri" w:eastAsia="Calibri" w:hAnsi="Calibri" w:cs="Calibri"/>
              <w:b/>
              <w:smallCaps/>
              <w:color w:val="000000"/>
              <w:sz w:val="22"/>
              <w:szCs w:val="22"/>
              <w:u w:val="single"/>
            </w:rPr>
            <w:tab/>
            <w:t>3</w:t>
          </w:r>
          <w:r>
            <w:fldChar w:fldCharType="end"/>
          </w:r>
        </w:p>
        <w:p w14:paraId="6120CFCE" w14:textId="77777777" w:rsidR="001C58F7" w:rsidRDefault="00033A39">
          <w:pPr>
            <w:pBdr>
              <w:top w:val="nil"/>
              <w:left w:val="nil"/>
              <w:bottom w:val="nil"/>
              <w:right w:val="nil"/>
              <w:between w:val="nil"/>
            </w:pBdr>
            <w:tabs>
              <w:tab w:val="left" w:pos="522"/>
              <w:tab w:val="right" w:pos="8918"/>
            </w:tabs>
            <w:rPr>
              <w:rFonts w:ascii="Calibri" w:eastAsia="Calibri" w:hAnsi="Calibri" w:cs="Calibri"/>
              <w:color w:val="000000"/>
            </w:rPr>
          </w:pPr>
          <w:hyperlink w:anchor="_heading=h.1fob9te">
            <w:r>
              <w:rPr>
                <w:rFonts w:ascii="Calibri" w:eastAsia="Calibri" w:hAnsi="Calibri" w:cs="Calibri"/>
                <w:b/>
                <w:smallCaps/>
                <w:color w:val="000000"/>
                <w:sz w:val="22"/>
                <w:szCs w:val="22"/>
              </w:rPr>
              <w:t>1.1</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rFonts w:ascii="Calibri" w:eastAsia="Calibri" w:hAnsi="Calibri" w:cs="Calibri"/>
              <w:b/>
              <w:smallCaps/>
              <w:color w:val="000000"/>
              <w:sz w:val="22"/>
              <w:szCs w:val="22"/>
            </w:rPr>
            <w:t>Purpose of The Test P</w:t>
          </w:r>
          <w:r>
            <w:rPr>
              <w:rFonts w:ascii="Calibri" w:eastAsia="Calibri" w:hAnsi="Calibri" w:cs="Calibri"/>
              <w:b/>
              <w:smallCaps/>
              <w:color w:val="000000"/>
              <w:sz w:val="22"/>
              <w:szCs w:val="22"/>
            </w:rPr>
            <w:t>lan Document</w:t>
          </w:r>
          <w:r>
            <w:rPr>
              <w:rFonts w:ascii="Calibri" w:eastAsia="Calibri" w:hAnsi="Calibri" w:cs="Calibri"/>
              <w:b/>
              <w:smallCaps/>
              <w:color w:val="000000"/>
              <w:sz w:val="22"/>
              <w:szCs w:val="22"/>
            </w:rPr>
            <w:tab/>
            <w:t>3</w:t>
          </w:r>
          <w:r>
            <w:fldChar w:fldCharType="end"/>
          </w:r>
        </w:p>
        <w:p w14:paraId="42D0E994" w14:textId="77777777" w:rsidR="001C58F7" w:rsidRDefault="00033A39">
          <w:pPr>
            <w:pBdr>
              <w:top w:val="nil"/>
              <w:left w:val="nil"/>
              <w:bottom w:val="nil"/>
              <w:right w:val="nil"/>
              <w:between w:val="nil"/>
            </w:pBdr>
            <w:tabs>
              <w:tab w:val="left" w:pos="522"/>
              <w:tab w:val="right" w:pos="8918"/>
            </w:tabs>
            <w:rPr>
              <w:rFonts w:ascii="Calibri" w:eastAsia="Calibri" w:hAnsi="Calibri" w:cs="Calibri"/>
              <w:color w:val="000000"/>
            </w:rPr>
          </w:pPr>
          <w:hyperlink w:anchor="_heading=h.tyjcwt">
            <w:r>
              <w:rPr>
                <w:rFonts w:ascii="Calibri" w:eastAsia="Calibri" w:hAnsi="Calibri" w:cs="Calibri"/>
                <w:b/>
                <w:smallCaps/>
                <w:color w:val="000000"/>
                <w:sz w:val="22"/>
                <w:szCs w:val="22"/>
              </w:rPr>
              <w:t>1.2</w:t>
            </w:r>
          </w:hyperlink>
          <w:hyperlink w:anchor="_heading=h.tyjcwt">
            <w:r>
              <w:rPr>
                <w:rFonts w:ascii="Calibri" w:eastAsia="Calibri" w:hAnsi="Calibri" w:cs="Calibri"/>
                <w:color w:val="000000"/>
              </w:rPr>
              <w:tab/>
            </w:r>
          </w:hyperlink>
          <w:r>
            <w:fldChar w:fldCharType="begin"/>
          </w:r>
          <w:r>
            <w:instrText xml:space="preserve"> PAGEREF _heading=h.tyjcwt \h </w:instrText>
          </w:r>
          <w:r>
            <w:fldChar w:fldCharType="separate"/>
          </w:r>
          <w:r>
            <w:rPr>
              <w:rFonts w:ascii="Calibri" w:eastAsia="Calibri" w:hAnsi="Calibri" w:cs="Calibri"/>
              <w:b/>
              <w:smallCaps/>
              <w:color w:val="000000"/>
              <w:sz w:val="22"/>
              <w:szCs w:val="22"/>
            </w:rPr>
            <w:t>Application under test overview</w:t>
          </w:r>
          <w:r>
            <w:rPr>
              <w:rFonts w:ascii="Calibri" w:eastAsia="Calibri" w:hAnsi="Calibri" w:cs="Calibri"/>
              <w:b/>
              <w:smallCaps/>
              <w:color w:val="000000"/>
              <w:sz w:val="22"/>
              <w:szCs w:val="22"/>
            </w:rPr>
            <w:tab/>
            <w:t>3</w:t>
          </w:r>
          <w:r>
            <w:fldChar w:fldCharType="end"/>
          </w:r>
        </w:p>
        <w:p w14:paraId="639DA124" w14:textId="77777777" w:rsidR="001C58F7" w:rsidRDefault="00033A39">
          <w:pPr>
            <w:pBdr>
              <w:top w:val="nil"/>
              <w:left w:val="nil"/>
              <w:bottom w:val="nil"/>
              <w:right w:val="nil"/>
              <w:between w:val="nil"/>
            </w:pBdr>
            <w:tabs>
              <w:tab w:val="left" w:pos="350"/>
              <w:tab w:val="right" w:pos="8918"/>
            </w:tabs>
            <w:spacing w:before="360" w:after="360"/>
            <w:rPr>
              <w:rFonts w:ascii="Calibri" w:eastAsia="Calibri" w:hAnsi="Calibri" w:cs="Calibri"/>
              <w:color w:val="000000"/>
            </w:rPr>
          </w:pPr>
          <w:hyperlink w:anchor="_heading=h.3dy6vkm">
            <w:r>
              <w:rPr>
                <w:b/>
                <w:smallCaps/>
                <w:color w:val="000000"/>
                <w:sz w:val="22"/>
                <w:szCs w:val="22"/>
                <w:u w:val="single"/>
              </w:rPr>
              <w:t>2</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b/>
              <w:smallCaps/>
              <w:color w:val="000000"/>
              <w:sz w:val="22"/>
              <w:szCs w:val="22"/>
              <w:u w:val="single"/>
            </w:rPr>
            <w:t>TESTING STRATEGY</w:t>
          </w:r>
          <w:r>
            <w:rPr>
              <w:rFonts w:ascii="Calibri" w:eastAsia="Calibri" w:hAnsi="Calibri" w:cs="Calibri"/>
              <w:b/>
              <w:smallCaps/>
              <w:color w:val="000000"/>
              <w:sz w:val="22"/>
              <w:szCs w:val="22"/>
              <w:u w:val="single"/>
            </w:rPr>
            <w:tab/>
            <w:t>4</w:t>
          </w:r>
          <w:r>
            <w:fldChar w:fldCharType="end"/>
          </w:r>
        </w:p>
        <w:p w14:paraId="313BBBC5" w14:textId="77777777" w:rsidR="001C58F7" w:rsidRDefault="00033A39">
          <w:pPr>
            <w:pBdr>
              <w:top w:val="nil"/>
              <w:left w:val="nil"/>
              <w:bottom w:val="nil"/>
              <w:right w:val="nil"/>
              <w:between w:val="nil"/>
            </w:pBdr>
            <w:tabs>
              <w:tab w:val="left" w:pos="522"/>
              <w:tab w:val="right" w:pos="8918"/>
            </w:tabs>
            <w:rPr>
              <w:rFonts w:ascii="Calibri" w:eastAsia="Calibri" w:hAnsi="Calibri" w:cs="Calibri"/>
              <w:color w:val="000000"/>
            </w:rPr>
          </w:pPr>
          <w:hyperlink w:anchor="_heading=h.1t3h5sf">
            <w:r>
              <w:rPr>
                <w:rFonts w:ascii="Calibri" w:eastAsia="Calibri" w:hAnsi="Calibri" w:cs="Calibri"/>
                <w:b/>
                <w:smallCaps/>
                <w:color w:val="000000"/>
                <w:sz w:val="22"/>
                <w:szCs w:val="22"/>
              </w:rPr>
              <w:t>2.1</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rFonts w:ascii="Calibri" w:eastAsia="Calibri" w:hAnsi="Calibri" w:cs="Calibri"/>
              <w:b/>
              <w:smallCaps/>
              <w:color w:val="000000"/>
              <w:sz w:val="22"/>
              <w:szCs w:val="22"/>
            </w:rPr>
            <w:t>Test objectives</w:t>
          </w:r>
          <w:r>
            <w:rPr>
              <w:rFonts w:ascii="Calibri" w:eastAsia="Calibri" w:hAnsi="Calibri" w:cs="Calibri"/>
              <w:b/>
              <w:smallCaps/>
              <w:color w:val="000000"/>
              <w:sz w:val="22"/>
              <w:szCs w:val="22"/>
            </w:rPr>
            <w:tab/>
            <w:t>4</w:t>
          </w:r>
          <w:r>
            <w:fldChar w:fldCharType="end"/>
          </w:r>
        </w:p>
        <w:p w14:paraId="5B9F384D" w14:textId="77777777" w:rsidR="001C58F7" w:rsidRDefault="00033A39">
          <w:pPr>
            <w:pBdr>
              <w:top w:val="nil"/>
              <w:left w:val="nil"/>
              <w:bottom w:val="nil"/>
              <w:right w:val="nil"/>
              <w:between w:val="nil"/>
            </w:pBdr>
            <w:tabs>
              <w:tab w:val="left" w:pos="522"/>
              <w:tab w:val="right" w:pos="8918"/>
            </w:tabs>
            <w:rPr>
              <w:rFonts w:ascii="Calibri" w:eastAsia="Calibri" w:hAnsi="Calibri" w:cs="Calibri"/>
              <w:color w:val="000000"/>
            </w:rPr>
          </w:pPr>
          <w:hyperlink w:anchor="_heading=h.lnxbz9">
            <w:r>
              <w:rPr>
                <w:rFonts w:ascii="Calibri" w:eastAsia="Calibri" w:hAnsi="Calibri" w:cs="Calibri"/>
                <w:b/>
                <w:smallCaps/>
                <w:color w:val="000000"/>
                <w:sz w:val="22"/>
                <w:szCs w:val="22"/>
              </w:rPr>
              <w:t>2.2</w:t>
            </w:r>
          </w:hyperlink>
          <w:hyperlink w:anchor="_heading=h.lnxbz9">
            <w:r>
              <w:rPr>
                <w:rFonts w:ascii="Calibri" w:eastAsia="Calibri" w:hAnsi="Calibri" w:cs="Calibri"/>
                <w:color w:val="000000"/>
              </w:rPr>
              <w:tab/>
            </w:r>
          </w:hyperlink>
          <w:r>
            <w:fldChar w:fldCharType="begin"/>
          </w:r>
          <w:r>
            <w:instrText xml:space="preserve"> PAGEREF _heading=h.lnxbz9 \h </w:instrText>
          </w:r>
          <w:r>
            <w:fldChar w:fldCharType="separate"/>
          </w:r>
          <w:r>
            <w:rPr>
              <w:rFonts w:ascii="Calibri" w:eastAsia="Calibri" w:hAnsi="Calibri" w:cs="Calibri"/>
              <w:b/>
              <w:smallCaps/>
              <w:color w:val="000000"/>
              <w:sz w:val="22"/>
              <w:szCs w:val="22"/>
            </w:rPr>
            <w:t>Assumptions</w:t>
          </w:r>
          <w:r>
            <w:rPr>
              <w:rFonts w:ascii="Calibri" w:eastAsia="Calibri" w:hAnsi="Calibri" w:cs="Calibri"/>
              <w:b/>
              <w:smallCaps/>
              <w:color w:val="000000"/>
              <w:sz w:val="22"/>
              <w:szCs w:val="22"/>
            </w:rPr>
            <w:tab/>
            <w:t>4</w:t>
          </w:r>
          <w:r>
            <w:fldChar w:fldCharType="end"/>
          </w:r>
        </w:p>
        <w:p w14:paraId="063FC39C" w14:textId="77777777" w:rsidR="001C58F7" w:rsidRDefault="00033A39">
          <w:pPr>
            <w:pBdr>
              <w:top w:val="nil"/>
              <w:left w:val="nil"/>
              <w:bottom w:val="nil"/>
              <w:right w:val="nil"/>
              <w:between w:val="nil"/>
            </w:pBdr>
            <w:tabs>
              <w:tab w:val="left" w:pos="522"/>
              <w:tab w:val="right" w:pos="8918"/>
            </w:tabs>
            <w:rPr>
              <w:rFonts w:ascii="Calibri" w:eastAsia="Calibri" w:hAnsi="Calibri" w:cs="Calibri"/>
              <w:color w:val="000000"/>
            </w:rPr>
          </w:pPr>
          <w:hyperlink w:anchor="_heading=h.2jxsxqh">
            <w:r>
              <w:rPr>
                <w:rFonts w:ascii="Calibri" w:eastAsia="Calibri" w:hAnsi="Calibri" w:cs="Calibri"/>
                <w:b/>
                <w:smallCaps/>
                <w:color w:val="000000"/>
                <w:sz w:val="22"/>
                <w:szCs w:val="22"/>
              </w:rPr>
              <w:t>2.3</w:t>
            </w:r>
          </w:hyperlink>
          <w:hyperlink w:anchor="_heading=h.2jxsxqh">
            <w:r>
              <w:rPr>
                <w:rFonts w:ascii="Calibri" w:eastAsia="Calibri" w:hAnsi="Calibri" w:cs="Calibri"/>
                <w:color w:val="000000"/>
              </w:rPr>
              <w:tab/>
            </w:r>
          </w:hyperlink>
          <w:r>
            <w:fldChar w:fldCharType="begin"/>
          </w:r>
          <w:r>
            <w:instrText xml:space="preserve"> PAGEREF _heading=h.2jxsxqh \h </w:instrText>
          </w:r>
          <w:r>
            <w:fldChar w:fldCharType="separate"/>
          </w:r>
          <w:r>
            <w:rPr>
              <w:rFonts w:ascii="Calibri" w:eastAsia="Calibri" w:hAnsi="Calibri" w:cs="Calibri"/>
              <w:b/>
              <w:smallCaps/>
              <w:color w:val="000000"/>
              <w:sz w:val="22"/>
              <w:szCs w:val="22"/>
            </w:rPr>
            <w:t>Principles</w:t>
          </w:r>
          <w:r>
            <w:rPr>
              <w:rFonts w:ascii="Calibri" w:eastAsia="Calibri" w:hAnsi="Calibri" w:cs="Calibri"/>
              <w:b/>
              <w:smallCaps/>
              <w:color w:val="000000"/>
              <w:sz w:val="22"/>
              <w:szCs w:val="22"/>
            </w:rPr>
            <w:tab/>
            <w:t>4</w:t>
          </w:r>
          <w:r>
            <w:fldChar w:fldCharType="end"/>
          </w:r>
        </w:p>
        <w:p w14:paraId="573FDEC9" w14:textId="77777777" w:rsidR="001C58F7" w:rsidRDefault="00033A39">
          <w:pPr>
            <w:pBdr>
              <w:top w:val="nil"/>
              <w:left w:val="nil"/>
              <w:bottom w:val="nil"/>
              <w:right w:val="nil"/>
              <w:between w:val="nil"/>
            </w:pBdr>
            <w:tabs>
              <w:tab w:val="left" w:pos="522"/>
              <w:tab w:val="right" w:pos="8918"/>
            </w:tabs>
            <w:rPr>
              <w:rFonts w:ascii="Calibri" w:eastAsia="Calibri" w:hAnsi="Calibri" w:cs="Calibri"/>
              <w:color w:val="000000"/>
            </w:rPr>
          </w:pPr>
          <w:hyperlink w:anchor="_heading=h.2bn6wsx">
            <w:r>
              <w:rPr>
                <w:rFonts w:ascii="Calibri" w:eastAsia="Calibri" w:hAnsi="Calibri" w:cs="Calibri"/>
                <w:b/>
                <w:smallCaps/>
                <w:color w:val="000000"/>
                <w:sz w:val="22"/>
                <w:szCs w:val="22"/>
              </w:rPr>
              <w:t>2.4</w:t>
            </w:r>
          </w:hyperlink>
          <w:hyperlink w:anchor="_heading=h.2bn6wsx">
            <w:r>
              <w:rPr>
                <w:rFonts w:ascii="Calibri" w:eastAsia="Calibri" w:hAnsi="Calibri" w:cs="Calibri"/>
                <w:color w:val="000000"/>
              </w:rPr>
              <w:tab/>
            </w:r>
          </w:hyperlink>
          <w:r>
            <w:fldChar w:fldCharType="begin"/>
          </w:r>
          <w:r>
            <w:instrText xml:space="preserve"> PAGEREF _heading=h.2bn6wsx \h </w:instrText>
          </w:r>
          <w:r>
            <w:fldChar w:fldCharType="separate"/>
          </w:r>
          <w:r>
            <w:rPr>
              <w:rFonts w:ascii="Calibri" w:eastAsia="Calibri" w:hAnsi="Calibri" w:cs="Calibri"/>
              <w:b/>
              <w:smallCaps/>
              <w:color w:val="000000"/>
              <w:sz w:val="22"/>
              <w:szCs w:val="22"/>
            </w:rPr>
            <w:t>Scope</w:t>
          </w:r>
          <w:r>
            <w:rPr>
              <w:rFonts w:ascii="Calibri" w:eastAsia="Calibri" w:hAnsi="Calibri" w:cs="Calibri"/>
              <w:b/>
              <w:smallCaps/>
              <w:color w:val="000000"/>
              <w:sz w:val="22"/>
              <w:szCs w:val="22"/>
            </w:rPr>
            <w:tab/>
            <w:t>5</w:t>
          </w:r>
          <w:r>
            <w:fldChar w:fldCharType="end"/>
          </w:r>
        </w:p>
        <w:p w14:paraId="485297D1"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qsh70q">
            <w:r>
              <w:rPr>
                <w:rFonts w:ascii="Calibri" w:eastAsia="Calibri" w:hAnsi="Calibri" w:cs="Calibri"/>
                <w:smallCaps/>
                <w:color w:val="000000"/>
                <w:sz w:val="22"/>
                <w:szCs w:val="22"/>
              </w:rPr>
              <w:t>2.4.1</w:t>
            </w:r>
          </w:hyperlink>
          <w:hyperlink w:anchor="_heading=h.qsh70q">
            <w:r>
              <w:rPr>
                <w:rFonts w:ascii="Calibri" w:eastAsia="Calibri" w:hAnsi="Calibri" w:cs="Calibri"/>
                <w:color w:val="000000"/>
              </w:rPr>
              <w:tab/>
            </w:r>
          </w:hyperlink>
          <w:r>
            <w:fldChar w:fldCharType="begin"/>
          </w:r>
          <w:r>
            <w:instrText xml:space="preserve"> PAGEREF _heading=h.qsh70q \h </w:instrText>
          </w:r>
          <w:r>
            <w:fldChar w:fldCharType="separate"/>
          </w:r>
          <w:r>
            <w:rPr>
              <w:rFonts w:ascii="Calibri" w:eastAsia="Calibri" w:hAnsi="Calibri" w:cs="Calibri"/>
              <w:smallCaps/>
              <w:color w:val="000000"/>
              <w:sz w:val="22"/>
              <w:szCs w:val="22"/>
            </w:rPr>
            <w:t>Functional testing</w:t>
          </w:r>
          <w:r>
            <w:rPr>
              <w:rFonts w:ascii="Calibri" w:eastAsia="Calibri" w:hAnsi="Calibri" w:cs="Calibri"/>
              <w:smallCaps/>
              <w:color w:val="000000"/>
              <w:sz w:val="22"/>
              <w:szCs w:val="22"/>
            </w:rPr>
            <w:tab/>
            <w:t>5</w:t>
          </w:r>
          <w:r>
            <w:fldChar w:fldCharType="end"/>
          </w:r>
        </w:p>
        <w:p w14:paraId="2396FBC1"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3as4poj">
            <w:r>
              <w:rPr>
                <w:rFonts w:ascii="Calibri" w:eastAsia="Calibri" w:hAnsi="Calibri" w:cs="Calibri"/>
                <w:smallCaps/>
                <w:color w:val="000000"/>
                <w:sz w:val="22"/>
                <w:szCs w:val="22"/>
              </w:rPr>
              <w:t>2.4.2</w:t>
            </w:r>
          </w:hyperlink>
          <w:hyperlink w:anchor="_heading=h.3as4poj">
            <w:r>
              <w:rPr>
                <w:rFonts w:ascii="Calibri" w:eastAsia="Calibri" w:hAnsi="Calibri" w:cs="Calibri"/>
                <w:color w:val="000000"/>
              </w:rPr>
              <w:tab/>
            </w:r>
          </w:hyperlink>
          <w:r>
            <w:fldChar w:fldCharType="begin"/>
          </w:r>
          <w:r>
            <w:instrText xml:space="preserve"> PAGERE</w:instrText>
          </w:r>
          <w:r>
            <w:instrText xml:space="preserve">F _heading=h.3as4poj \h </w:instrText>
          </w:r>
          <w:r>
            <w:fldChar w:fldCharType="separate"/>
          </w:r>
          <w:r>
            <w:rPr>
              <w:rFonts w:ascii="Calibri" w:eastAsia="Calibri" w:hAnsi="Calibri" w:cs="Calibri"/>
              <w:smallCaps/>
              <w:color w:val="000000"/>
              <w:sz w:val="22"/>
              <w:szCs w:val="22"/>
            </w:rPr>
            <w:t>Performance testing</w:t>
          </w:r>
          <w:r>
            <w:rPr>
              <w:rFonts w:ascii="Calibri" w:eastAsia="Calibri" w:hAnsi="Calibri" w:cs="Calibri"/>
              <w:smallCaps/>
              <w:color w:val="000000"/>
              <w:sz w:val="22"/>
              <w:szCs w:val="22"/>
            </w:rPr>
            <w:tab/>
            <w:t>5</w:t>
          </w:r>
          <w:r>
            <w:fldChar w:fldCharType="end"/>
          </w:r>
        </w:p>
        <w:p w14:paraId="7244D1E2"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1pxezwc">
            <w:r>
              <w:rPr>
                <w:rFonts w:ascii="Calibri" w:eastAsia="Calibri" w:hAnsi="Calibri" w:cs="Calibri"/>
                <w:smallCaps/>
                <w:color w:val="000000"/>
                <w:sz w:val="22"/>
                <w:szCs w:val="22"/>
              </w:rPr>
              <w:t>2.4.3</w:t>
            </w:r>
          </w:hyperlink>
          <w:hyperlink w:anchor="_heading=h.1pxezwc">
            <w:r>
              <w:rPr>
                <w:rFonts w:ascii="Calibri" w:eastAsia="Calibri" w:hAnsi="Calibri" w:cs="Calibri"/>
                <w:color w:val="000000"/>
              </w:rPr>
              <w:tab/>
            </w:r>
          </w:hyperlink>
          <w:r>
            <w:fldChar w:fldCharType="begin"/>
          </w:r>
          <w:r>
            <w:instrText xml:space="preserve"> PAGEREF _heading=h.1pxezwc \h </w:instrText>
          </w:r>
          <w:r>
            <w:fldChar w:fldCharType="separate"/>
          </w:r>
          <w:r>
            <w:rPr>
              <w:rFonts w:ascii="Calibri" w:eastAsia="Calibri" w:hAnsi="Calibri" w:cs="Calibri"/>
              <w:smallCaps/>
              <w:color w:val="000000"/>
              <w:sz w:val="22"/>
              <w:szCs w:val="22"/>
            </w:rPr>
            <w:t>Security testing</w:t>
          </w:r>
          <w:r>
            <w:rPr>
              <w:rFonts w:ascii="Calibri" w:eastAsia="Calibri" w:hAnsi="Calibri" w:cs="Calibri"/>
              <w:smallCaps/>
              <w:color w:val="000000"/>
              <w:sz w:val="22"/>
              <w:szCs w:val="22"/>
            </w:rPr>
            <w:tab/>
            <w:t>5</w:t>
          </w:r>
          <w:r>
            <w:fldChar w:fldCharType="end"/>
          </w:r>
        </w:p>
        <w:p w14:paraId="5534C2D6"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49x2ik5">
            <w:r>
              <w:rPr>
                <w:rFonts w:ascii="Calibri" w:eastAsia="Calibri" w:hAnsi="Calibri" w:cs="Calibri"/>
                <w:smallCaps/>
                <w:color w:val="000000"/>
                <w:sz w:val="22"/>
                <w:szCs w:val="22"/>
              </w:rPr>
              <w:t>2.4.4</w:t>
            </w:r>
          </w:hyperlink>
          <w:hyperlink w:anchor="_heading=h.49x2ik5">
            <w:r>
              <w:rPr>
                <w:rFonts w:ascii="Calibri" w:eastAsia="Calibri" w:hAnsi="Calibri" w:cs="Calibri"/>
                <w:color w:val="000000"/>
              </w:rPr>
              <w:tab/>
            </w:r>
          </w:hyperlink>
          <w:r>
            <w:fldChar w:fldCharType="begin"/>
          </w:r>
          <w:r>
            <w:instrText xml:space="preserve"> PAGEREF _heading=h.49x2ik5 \h </w:instrText>
          </w:r>
          <w:r>
            <w:fldChar w:fldCharType="separate"/>
          </w:r>
          <w:r>
            <w:rPr>
              <w:rFonts w:ascii="Calibri" w:eastAsia="Calibri" w:hAnsi="Calibri" w:cs="Calibri"/>
              <w:smallCaps/>
              <w:color w:val="000000"/>
              <w:sz w:val="22"/>
              <w:szCs w:val="22"/>
            </w:rPr>
            <w:t>Layers of testing</w:t>
          </w:r>
          <w:r>
            <w:rPr>
              <w:rFonts w:ascii="Calibri" w:eastAsia="Calibri" w:hAnsi="Calibri" w:cs="Calibri"/>
              <w:smallCaps/>
              <w:color w:val="000000"/>
              <w:sz w:val="22"/>
              <w:szCs w:val="22"/>
            </w:rPr>
            <w:tab/>
            <w:t>5</w:t>
          </w:r>
          <w:r>
            <w:fldChar w:fldCharType="end"/>
          </w:r>
        </w:p>
        <w:p w14:paraId="64236FC5" w14:textId="77777777" w:rsidR="001C58F7" w:rsidRDefault="00033A39">
          <w:pPr>
            <w:pBdr>
              <w:top w:val="nil"/>
              <w:left w:val="nil"/>
              <w:bottom w:val="nil"/>
              <w:right w:val="nil"/>
              <w:between w:val="nil"/>
            </w:pBdr>
            <w:tabs>
              <w:tab w:val="left" w:pos="522"/>
              <w:tab w:val="right" w:pos="8918"/>
            </w:tabs>
            <w:rPr>
              <w:rFonts w:ascii="Calibri" w:eastAsia="Calibri" w:hAnsi="Calibri" w:cs="Calibri"/>
              <w:color w:val="000000"/>
            </w:rPr>
          </w:pPr>
          <w:hyperlink w:anchor="_heading=h.2p2csry">
            <w:r>
              <w:rPr>
                <w:rFonts w:ascii="Calibri" w:eastAsia="Calibri" w:hAnsi="Calibri" w:cs="Calibri"/>
                <w:b/>
                <w:smallCaps/>
                <w:color w:val="000000"/>
                <w:sz w:val="22"/>
                <w:szCs w:val="22"/>
              </w:rPr>
              <w:t>2.5</w:t>
            </w:r>
          </w:hyperlink>
          <w:hyperlink w:anchor="_heading=h.2p2csry">
            <w:r>
              <w:rPr>
                <w:rFonts w:ascii="Calibri" w:eastAsia="Calibri" w:hAnsi="Calibri" w:cs="Calibri"/>
                <w:color w:val="000000"/>
              </w:rPr>
              <w:tab/>
            </w:r>
          </w:hyperlink>
          <w:r>
            <w:fldChar w:fldCharType="begin"/>
          </w:r>
          <w:r>
            <w:instrText xml:space="preserve"> PAGEREF _heading=h.2p2csry \h </w:instrText>
          </w:r>
          <w:r>
            <w:fldChar w:fldCharType="separate"/>
          </w:r>
          <w:r>
            <w:rPr>
              <w:rFonts w:ascii="Calibri" w:eastAsia="Calibri" w:hAnsi="Calibri" w:cs="Calibri"/>
              <w:b/>
              <w:smallCaps/>
              <w:color w:val="000000"/>
              <w:sz w:val="22"/>
              <w:szCs w:val="22"/>
            </w:rPr>
            <w:t>Types of tests</w:t>
          </w:r>
          <w:r>
            <w:rPr>
              <w:rFonts w:ascii="Calibri" w:eastAsia="Calibri" w:hAnsi="Calibri" w:cs="Calibri"/>
              <w:b/>
              <w:smallCaps/>
              <w:color w:val="000000"/>
              <w:sz w:val="22"/>
              <w:szCs w:val="22"/>
            </w:rPr>
            <w:tab/>
            <w:t>5</w:t>
          </w:r>
          <w:r>
            <w:fldChar w:fldCharType="end"/>
          </w:r>
        </w:p>
        <w:p w14:paraId="3E83C536"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147n2zr">
            <w:r>
              <w:rPr>
                <w:rFonts w:ascii="Calibri" w:eastAsia="Calibri" w:hAnsi="Calibri" w:cs="Calibri"/>
                <w:smallCaps/>
                <w:color w:val="000000"/>
                <w:sz w:val="22"/>
                <w:szCs w:val="22"/>
              </w:rPr>
              <w:t>2.5.1</w:t>
            </w:r>
          </w:hyperlink>
          <w:hyperlink w:anchor="_heading=h.147n2zr">
            <w:r>
              <w:rPr>
                <w:rFonts w:ascii="Calibri" w:eastAsia="Calibri" w:hAnsi="Calibri" w:cs="Calibri"/>
                <w:color w:val="000000"/>
              </w:rPr>
              <w:tab/>
            </w:r>
          </w:hyperlink>
          <w:r>
            <w:fldChar w:fldCharType="begin"/>
          </w:r>
          <w:r>
            <w:instrText xml:space="preserve"> PAGEREF _heading=h.147n2zr \h </w:instrText>
          </w:r>
          <w:r>
            <w:fldChar w:fldCharType="separate"/>
          </w:r>
          <w:r>
            <w:rPr>
              <w:rFonts w:ascii="Calibri" w:eastAsia="Calibri" w:hAnsi="Calibri" w:cs="Calibri"/>
              <w:smallCaps/>
              <w:color w:val="000000"/>
              <w:sz w:val="22"/>
              <w:szCs w:val="22"/>
            </w:rPr>
            <w:t>Functional tests</w:t>
          </w:r>
          <w:r>
            <w:rPr>
              <w:rFonts w:ascii="Calibri" w:eastAsia="Calibri" w:hAnsi="Calibri" w:cs="Calibri"/>
              <w:smallCaps/>
              <w:color w:val="000000"/>
              <w:sz w:val="22"/>
              <w:szCs w:val="22"/>
            </w:rPr>
            <w:tab/>
            <w:t>6</w:t>
          </w:r>
          <w:r>
            <w:fldChar w:fldCharType="end"/>
          </w:r>
        </w:p>
        <w:p w14:paraId="603190FE"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3o7alnk">
            <w:r>
              <w:rPr>
                <w:rFonts w:ascii="Calibri" w:eastAsia="Calibri" w:hAnsi="Calibri" w:cs="Calibri"/>
                <w:smallCaps/>
                <w:color w:val="000000"/>
                <w:sz w:val="22"/>
                <w:szCs w:val="22"/>
              </w:rPr>
              <w:t>2.5.2</w:t>
            </w:r>
          </w:hyperlink>
          <w:hyperlink w:anchor="_heading=h.3o7alnk">
            <w:r>
              <w:rPr>
                <w:rFonts w:ascii="Calibri" w:eastAsia="Calibri" w:hAnsi="Calibri" w:cs="Calibri"/>
                <w:color w:val="000000"/>
              </w:rPr>
              <w:tab/>
            </w:r>
          </w:hyperlink>
          <w:r>
            <w:fldChar w:fldCharType="begin"/>
          </w:r>
          <w:r>
            <w:instrText xml:space="preserve"> PAGEREF _heading=h.3o7alnk \h </w:instrText>
          </w:r>
          <w:r>
            <w:fldChar w:fldCharType="separate"/>
          </w:r>
          <w:r>
            <w:rPr>
              <w:rFonts w:ascii="Calibri" w:eastAsia="Calibri" w:hAnsi="Calibri" w:cs="Calibri"/>
              <w:smallCaps/>
              <w:color w:val="000000"/>
              <w:sz w:val="22"/>
              <w:szCs w:val="22"/>
            </w:rPr>
            <w:t>Smoke tests</w:t>
          </w:r>
          <w:r>
            <w:rPr>
              <w:rFonts w:ascii="Calibri" w:eastAsia="Calibri" w:hAnsi="Calibri" w:cs="Calibri"/>
              <w:smallCaps/>
              <w:color w:val="000000"/>
              <w:sz w:val="22"/>
              <w:szCs w:val="22"/>
            </w:rPr>
            <w:tab/>
            <w:t>6</w:t>
          </w:r>
          <w:r>
            <w:fldChar w:fldCharType="end"/>
          </w:r>
        </w:p>
        <w:p w14:paraId="68943B16"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23ckvvd">
            <w:r>
              <w:rPr>
                <w:rFonts w:ascii="Calibri" w:eastAsia="Calibri" w:hAnsi="Calibri" w:cs="Calibri"/>
                <w:smallCaps/>
                <w:color w:val="000000"/>
                <w:sz w:val="22"/>
                <w:szCs w:val="22"/>
              </w:rPr>
              <w:t>2.5.3</w:t>
            </w:r>
          </w:hyperlink>
          <w:hyperlink w:anchor="_heading=h.23ckvvd">
            <w:r>
              <w:rPr>
                <w:rFonts w:ascii="Calibri" w:eastAsia="Calibri" w:hAnsi="Calibri" w:cs="Calibri"/>
                <w:color w:val="000000"/>
              </w:rPr>
              <w:tab/>
            </w:r>
          </w:hyperlink>
          <w:r>
            <w:fldChar w:fldCharType="begin"/>
          </w:r>
          <w:r>
            <w:instrText xml:space="preserve"> PAGEREF _heading=h.23ckvvd \h </w:instrText>
          </w:r>
          <w:r>
            <w:fldChar w:fldCharType="separate"/>
          </w:r>
          <w:r>
            <w:rPr>
              <w:rFonts w:ascii="Calibri" w:eastAsia="Calibri" w:hAnsi="Calibri" w:cs="Calibri"/>
              <w:smallCaps/>
              <w:color w:val="000000"/>
              <w:sz w:val="22"/>
              <w:szCs w:val="22"/>
            </w:rPr>
            <w:t>End-to-end tests</w:t>
          </w:r>
          <w:r>
            <w:rPr>
              <w:rFonts w:ascii="Calibri" w:eastAsia="Calibri" w:hAnsi="Calibri" w:cs="Calibri"/>
              <w:smallCaps/>
              <w:color w:val="000000"/>
              <w:sz w:val="22"/>
              <w:szCs w:val="22"/>
            </w:rPr>
            <w:tab/>
            <w:t>6</w:t>
          </w:r>
          <w:r>
            <w:fldChar w:fldCharType="end"/>
          </w:r>
        </w:p>
        <w:p w14:paraId="19AB9A87"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ihv636">
            <w:r>
              <w:rPr>
                <w:rFonts w:ascii="Calibri" w:eastAsia="Calibri" w:hAnsi="Calibri" w:cs="Calibri"/>
                <w:smallCaps/>
                <w:color w:val="000000"/>
                <w:sz w:val="22"/>
                <w:szCs w:val="22"/>
              </w:rPr>
              <w:t>2.5.4</w:t>
            </w:r>
          </w:hyperlink>
          <w:hyperlink w:anchor="_heading=h.ihv636">
            <w:r>
              <w:rPr>
                <w:rFonts w:ascii="Calibri" w:eastAsia="Calibri" w:hAnsi="Calibri" w:cs="Calibri"/>
                <w:color w:val="000000"/>
              </w:rPr>
              <w:tab/>
            </w:r>
          </w:hyperlink>
          <w:r>
            <w:fldChar w:fldCharType="begin"/>
          </w:r>
          <w:r>
            <w:instrText xml:space="preserve"> PAGEREF _heading=h.ihv636 \h </w:instrText>
          </w:r>
          <w:r>
            <w:fldChar w:fldCharType="separate"/>
          </w:r>
          <w:r>
            <w:rPr>
              <w:rFonts w:ascii="Calibri" w:eastAsia="Calibri" w:hAnsi="Calibri" w:cs="Calibri"/>
              <w:smallCaps/>
              <w:color w:val="000000"/>
              <w:sz w:val="22"/>
              <w:szCs w:val="22"/>
            </w:rPr>
            <w:t>Regression tests</w:t>
          </w:r>
          <w:r>
            <w:rPr>
              <w:rFonts w:ascii="Calibri" w:eastAsia="Calibri" w:hAnsi="Calibri" w:cs="Calibri"/>
              <w:smallCaps/>
              <w:color w:val="000000"/>
              <w:sz w:val="22"/>
              <w:szCs w:val="22"/>
            </w:rPr>
            <w:tab/>
            <w:t>6</w:t>
          </w:r>
          <w:r>
            <w:fldChar w:fldCharType="end"/>
          </w:r>
        </w:p>
        <w:p w14:paraId="6753F738" w14:textId="77777777" w:rsidR="001C58F7" w:rsidRDefault="00033A39">
          <w:pPr>
            <w:pBdr>
              <w:top w:val="nil"/>
              <w:left w:val="nil"/>
              <w:bottom w:val="nil"/>
              <w:right w:val="nil"/>
              <w:between w:val="nil"/>
            </w:pBdr>
            <w:tabs>
              <w:tab w:val="left" w:pos="522"/>
              <w:tab w:val="right" w:pos="8918"/>
            </w:tabs>
            <w:rPr>
              <w:rFonts w:ascii="Calibri" w:eastAsia="Calibri" w:hAnsi="Calibri" w:cs="Calibri"/>
              <w:color w:val="000000"/>
            </w:rPr>
          </w:pPr>
          <w:hyperlink w:anchor="_heading=h.32hioqz">
            <w:r>
              <w:rPr>
                <w:rFonts w:ascii="Calibri" w:eastAsia="Calibri" w:hAnsi="Calibri" w:cs="Calibri"/>
                <w:b/>
                <w:smallCaps/>
                <w:color w:val="000000"/>
                <w:sz w:val="22"/>
                <w:szCs w:val="22"/>
              </w:rPr>
              <w:t>2.6</w:t>
            </w:r>
          </w:hyperlink>
          <w:hyperlink w:anchor="_heading=h.32hioqz">
            <w:r>
              <w:rPr>
                <w:rFonts w:ascii="Calibri" w:eastAsia="Calibri" w:hAnsi="Calibri" w:cs="Calibri"/>
                <w:color w:val="000000"/>
              </w:rPr>
              <w:tab/>
            </w:r>
          </w:hyperlink>
          <w:r>
            <w:fldChar w:fldCharType="begin"/>
          </w:r>
          <w:r>
            <w:instrText xml:space="preserve"> PAGEREF _heading=h.32hioqz \h </w:instrText>
          </w:r>
          <w:r>
            <w:fldChar w:fldCharType="separate"/>
          </w:r>
          <w:r>
            <w:rPr>
              <w:rFonts w:ascii="Calibri" w:eastAsia="Calibri" w:hAnsi="Calibri" w:cs="Calibri"/>
              <w:b/>
              <w:smallCaps/>
              <w:color w:val="000000"/>
              <w:sz w:val="22"/>
              <w:szCs w:val="22"/>
            </w:rPr>
            <w:t>Test Data</w:t>
          </w:r>
          <w:r>
            <w:rPr>
              <w:rFonts w:ascii="Calibri" w:eastAsia="Calibri" w:hAnsi="Calibri" w:cs="Calibri"/>
              <w:b/>
              <w:smallCaps/>
              <w:color w:val="000000"/>
              <w:sz w:val="22"/>
              <w:szCs w:val="22"/>
            </w:rPr>
            <w:tab/>
            <w:t>6</w:t>
          </w:r>
          <w:r>
            <w:fldChar w:fldCharType="end"/>
          </w:r>
        </w:p>
        <w:p w14:paraId="1B4018CE" w14:textId="77777777" w:rsidR="001C58F7" w:rsidRDefault="00033A39">
          <w:pPr>
            <w:pBdr>
              <w:top w:val="nil"/>
              <w:left w:val="nil"/>
              <w:bottom w:val="nil"/>
              <w:right w:val="nil"/>
              <w:between w:val="nil"/>
            </w:pBdr>
            <w:tabs>
              <w:tab w:val="left" w:pos="350"/>
              <w:tab w:val="right" w:pos="8918"/>
            </w:tabs>
            <w:spacing w:before="360" w:after="360"/>
            <w:rPr>
              <w:rFonts w:ascii="Calibri" w:eastAsia="Calibri" w:hAnsi="Calibri" w:cs="Calibri"/>
              <w:color w:val="000000"/>
            </w:rPr>
          </w:pPr>
          <w:hyperlink w:anchor="_heading=h.1hmsyys">
            <w:r>
              <w:rPr>
                <w:b/>
                <w:smallCaps/>
                <w:color w:val="000000"/>
                <w:sz w:val="22"/>
                <w:szCs w:val="22"/>
                <w:u w:val="single"/>
              </w:rPr>
              <w:t>3</w:t>
            </w:r>
          </w:hyperlink>
          <w:hyperlink w:anchor="_heading=h.1hmsyys">
            <w:r>
              <w:rPr>
                <w:rFonts w:ascii="Calibri" w:eastAsia="Calibri" w:hAnsi="Calibri" w:cs="Calibri"/>
                <w:color w:val="000000"/>
              </w:rPr>
              <w:tab/>
            </w:r>
          </w:hyperlink>
          <w:r>
            <w:fldChar w:fldCharType="begin"/>
          </w:r>
          <w:r>
            <w:instrText xml:space="preserve"> PAGEREF _heading=h.1hmsyys \h </w:instrText>
          </w:r>
          <w:r>
            <w:fldChar w:fldCharType="separate"/>
          </w:r>
          <w:r>
            <w:rPr>
              <w:b/>
              <w:smallCaps/>
              <w:color w:val="000000"/>
              <w:sz w:val="22"/>
              <w:szCs w:val="22"/>
              <w:u w:val="single"/>
            </w:rPr>
            <w:t>TEST MANAGEMENT</w:t>
          </w:r>
          <w:r>
            <w:rPr>
              <w:rFonts w:ascii="Calibri" w:eastAsia="Calibri" w:hAnsi="Calibri" w:cs="Calibri"/>
              <w:b/>
              <w:smallCaps/>
              <w:color w:val="000000"/>
              <w:sz w:val="22"/>
              <w:szCs w:val="22"/>
              <w:u w:val="single"/>
            </w:rPr>
            <w:tab/>
            <w:t>8</w:t>
          </w:r>
          <w:r>
            <w:fldChar w:fldCharType="end"/>
          </w:r>
        </w:p>
        <w:p w14:paraId="05045B2D" w14:textId="77777777" w:rsidR="001C58F7" w:rsidRDefault="00033A39">
          <w:pPr>
            <w:pBdr>
              <w:top w:val="nil"/>
              <w:left w:val="nil"/>
              <w:bottom w:val="nil"/>
              <w:right w:val="nil"/>
              <w:between w:val="nil"/>
            </w:pBdr>
            <w:tabs>
              <w:tab w:val="left" w:pos="522"/>
              <w:tab w:val="right" w:pos="8918"/>
            </w:tabs>
            <w:rPr>
              <w:rFonts w:ascii="Calibri" w:eastAsia="Calibri" w:hAnsi="Calibri" w:cs="Calibri"/>
              <w:color w:val="000000"/>
            </w:rPr>
          </w:pPr>
          <w:hyperlink w:anchor="_heading=h.41mghml">
            <w:r>
              <w:rPr>
                <w:rFonts w:ascii="Calibri" w:eastAsia="Calibri" w:hAnsi="Calibri" w:cs="Calibri"/>
                <w:b/>
                <w:smallCaps/>
                <w:color w:val="000000"/>
                <w:sz w:val="22"/>
                <w:szCs w:val="22"/>
              </w:rPr>
              <w:t>3.1</w:t>
            </w:r>
          </w:hyperlink>
          <w:hyperlink w:anchor="_heading=h.41mghml">
            <w:r>
              <w:rPr>
                <w:rFonts w:ascii="Calibri" w:eastAsia="Calibri" w:hAnsi="Calibri" w:cs="Calibri"/>
                <w:color w:val="000000"/>
              </w:rPr>
              <w:tab/>
            </w:r>
          </w:hyperlink>
          <w:r>
            <w:fldChar w:fldCharType="begin"/>
          </w:r>
          <w:r>
            <w:instrText xml:space="preserve"> PAGEREF _heading=h.41mghml \h </w:instrText>
          </w:r>
          <w:r>
            <w:fldChar w:fldCharType="separate"/>
          </w:r>
          <w:r>
            <w:rPr>
              <w:rFonts w:ascii="Calibri" w:eastAsia="Calibri" w:hAnsi="Calibri" w:cs="Calibri"/>
              <w:b/>
              <w:smallCaps/>
              <w:color w:val="000000"/>
              <w:sz w:val="22"/>
              <w:szCs w:val="22"/>
            </w:rPr>
            <w:t>Test and Defect Management</w:t>
          </w:r>
          <w:r>
            <w:rPr>
              <w:rFonts w:ascii="Calibri" w:eastAsia="Calibri" w:hAnsi="Calibri" w:cs="Calibri"/>
              <w:b/>
              <w:smallCaps/>
              <w:color w:val="000000"/>
              <w:sz w:val="22"/>
              <w:szCs w:val="22"/>
            </w:rPr>
            <w:tab/>
            <w:t>8</w:t>
          </w:r>
          <w:r>
            <w:fldChar w:fldCharType="end"/>
          </w:r>
        </w:p>
        <w:p w14:paraId="132A73A4" w14:textId="77777777" w:rsidR="001C58F7" w:rsidRDefault="00033A39">
          <w:pPr>
            <w:pBdr>
              <w:top w:val="nil"/>
              <w:left w:val="nil"/>
              <w:bottom w:val="nil"/>
              <w:right w:val="nil"/>
              <w:between w:val="nil"/>
            </w:pBdr>
            <w:tabs>
              <w:tab w:val="left" w:pos="522"/>
              <w:tab w:val="right" w:pos="8918"/>
            </w:tabs>
            <w:rPr>
              <w:rFonts w:ascii="Calibri" w:eastAsia="Calibri" w:hAnsi="Calibri" w:cs="Calibri"/>
              <w:color w:val="000000"/>
            </w:rPr>
          </w:pPr>
          <w:hyperlink w:anchor="_heading=h.19c6y18">
            <w:r>
              <w:rPr>
                <w:rFonts w:ascii="Calibri" w:eastAsia="Calibri" w:hAnsi="Calibri" w:cs="Calibri"/>
                <w:b/>
                <w:smallCaps/>
                <w:color w:val="000000"/>
                <w:sz w:val="22"/>
                <w:szCs w:val="22"/>
              </w:rPr>
              <w:t>3.2</w:t>
            </w:r>
          </w:hyperlink>
          <w:hyperlink w:anchor="_heading=h.19c6y18">
            <w:r>
              <w:rPr>
                <w:rFonts w:ascii="Calibri" w:eastAsia="Calibri" w:hAnsi="Calibri" w:cs="Calibri"/>
                <w:color w:val="000000"/>
              </w:rPr>
              <w:tab/>
            </w:r>
          </w:hyperlink>
          <w:r>
            <w:fldChar w:fldCharType="begin"/>
          </w:r>
          <w:r>
            <w:instrText xml:space="preserve"> PAGEREF _heading=h.19c6y18 \h </w:instrText>
          </w:r>
          <w:r>
            <w:fldChar w:fldCharType="separate"/>
          </w:r>
          <w:r>
            <w:rPr>
              <w:rFonts w:ascii="Calibri" w:eastAsia="Calibri" w:hAnsi="Calibri" w:cs="Calibri"/>
              <w:b/>
              <w:smallCaps/>
              <w:color w:val="000000"/>
              <w:sz w:val="22"/>
              <w:szCs w:val="22"/>
            </w:rPr>
            <w:t>Reporting</w:t>
          </w:r>
          <w:r>
            <w:rPr>
              <w:rFonts w:ascii="Calibri" w:eastAsia="Calibri" w:hAnsi="Calibri" w:cs="Calibri"/>
              <w:b/>
              <w:smallCaps/>
              <w:color w:val="000000"/>
              <w:sz w:val="22"/>
              <w:szCs w:val="22"/>
            </w:rPr>
            <w:tab/>
            <w:t>8</w:t>
          </w:r>
          <w:r>
            <w:fldChar w:fldCharType="end"/>
          </w:r>
        </w:p>
        <w:p w14:paraId="5EA30716" w14:textId="77777777" w:rsidR="001C58F7" w:rsidRDefault="00033A39">
          <w:pPr>
            <w:pBdr>
              <w:top w:val="nil"/>
              <w:left w:val="nil"/>
              <w:bottom w:val="nil"/>
              <w:right w:val="nil"/>
              <w:between w:val="nil"/>
            </w:pBdr>
            <w:tabs>
              <w:tab w:val="left" w:pos="522"/>
              <w:tab w:val="right" w:pos="8918"/>
            </w:tabs>
            <w:rPr>
              <w:rFonts w:ascii="Calibri" w:eastAsia="Calibri" w:hAnsi="Calibri" w:cs="Calibri"/>
              <w:color w:val="000000"/>
            </w:rPr>
          </w:pPr>
          <w:hyperlink w:anchor="_heading=h.3tbugp1">
            <w:r>
              <w:rPr>
                <w:rFonts w:ascii="Calibri" w:eastAsia="Calibri" w:hAnsi="Calibri" w:cs="Calibri"/>
                <w:b/>
                <w:smallCaps/>
                <w:color w:val="000000"/>
                <w:sz w:val="22"/>
                <w:szCs w:val="22"/>
              </w:rPr>
              <w:t>3.3</w:t>
            </w:r>
          </w:hyperlink>
          <w:hyperlink w:anchor="_heading=h.3tbugp1">
            <w:r>
              <w:rPr>
                <w:rFonts w:ascii="Calibri" w:eastAsia="Calibri" w:hAnsi="Calibri" w:cs="Calibri"/>
                <w:color w:val="000000"/>
              </w:rPr>
              <w:tab/>
            </w:r>
          </w:hyperlink>
          <w:r>
            <w:fldChar w:fldCharType="begin"/>
          </w:r>
          <w:r>
            <w:instrText xml:space="preserve"> PAGEREF _heading=h.3tbugp1 \h </w:instrText>
          </w:r>
          <w:r>
            <w:fldChar w:fldCharType="separate"/>
          </w:r>
          <w:r>
            <w:rPr>
              <w:rFonts w:ascii="Calibri" w:eastAsia="Calibri" w:hAnsi="Calibri" w:cs="Calibri"/>
              <w:b/>
              <w:smallCaps/>
              <w:color w:val="000000"/>
              <w:sz w:val="22"/>
              <w:szCs w:val="22"/>
            </w:rPr>
            <w:t>Frameworks tools</w:t>
          </w:r>
          <w:r>
            <w:rPr>
              <w:rFonts w:ascii="Calibri" w:eastAsia="Calibri" w:hAnsi="Calibri" w:cs="Calibri"/>
              <w:b/>
              <w:smallCaps/>
              <w:color w:val="000000"/>
              <w:sz w:val="22"/>
              <w:szCs w:val="22"/>
            </w:rPr>
            <w:tab/>
            <w:t>8</w:t>
          </w:r>
          <w:r>
            <w:fldChar w:fldCharType="end"/>
          </w:r>
        </w:p>
        <w:p w14:paraId="2F53ACC9"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28h4qwu">
            <w:r>
              <w:rPr>
                <w:rFonts w:ascii="Calibri" w:eastAsia="Calibri" w:hAnsi="Calibri" w:cs="Calibri"/>
                <w:smallCaps/>
                <w:color w:val="000000"/>
                <w:sz w:val="22"/>
                <w:szCs w:val="22"/>
              </w:rPr>
              <w:t>3.3.1</w:t>
            </w:r>
          </w:hyperlink>
          <w:hyperlink w:anchor="_heading=h.28h4qwu">
            <w:r>
              <w:rPr>
                <w:rFonts w:ascii="Calibri" w:eastAsia="Calibri" w:hAnsi="Calibri" w:cs="Calibri"/>
                <w:color w:val="000000"/>
              </w:rPr>
              <w:tab/>
            </w:r>
          </w:hyperlink>
          <w:r>
            <w:fldChar w:fldCharType="begin"/>
          </w:r>
          <w:r>
            <w:instrText xml:space="preserve"> PAGEREF _heading=h.28h4qwu \h </w:instrText>
          </w:r>
          <w:r>
            <w:fldChar w:fldCharType="separate"/>
          </w:r>
          <w:r>
            <w:rPr>
              <w:rFonts w:ascii="Calibri" w:eastAsia="Calibri" w:hAnsi="Calibri" w:cs="Calibri"/>
              <w:smallCaps/>
              <w:color w:val="000000"/>
              <w:sz w:val="22"/>
              <w:szCs w:val="22"/>
            </w:rPr>
            <w:t>Cucumber</w:t>
          </w:r>
          <w:r>
            <w:rPr>
              <w:rFonts w:ascii="Calibri" w:eastAsia="Calibri" w:hAnsi="Calibri" w:cs="Calibri"/>
              <w:smallCaps/>
              <w:color w:val="000000"/>
              <w:sz w:val="22"/>
              <w:szCs w:val="22"/>
            </w:rPr>
            <w:tab/>
            <w:t>8</w:t>
          </w:r>
          <w:r>
            <w:fldChar w:fldCharType="end"/>
          </w:r>
        </w:p>
        <w:p w14:paraId="38187409"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nmf14n">
            <w:r>
              <w:rPr>
                <w:rFonts w:ascii="Calibri" w:eastAsia="Calibri" w:hAnsi="Calibri" w:cs="Calibri"/>
                <w:smallCaps/>
                <w:color w:val="000000"/>
                <w:sz w:val="22"/>
                <w:szCs w:val="22"/>
              </w:rPr>
              <w:t>3.3.2</w:t>
            </w:r>
          </w:hyperlink>
          <w:hyperlink w:anchor="_heading=h.nmf14n">
            <w:r>
              <w:rPr>
                <w:rFonts w:ascii="Calibri" w:eastAsia="Calibri" w:hAnsi="Calibri" w:cs="Calibri"/>
                <w:color w:val="000000"/>
              </w:rPr>
              <w:tab/>
            </w:r>
          </w:hyperlink>
          <w:r>
            <w:fldChar w:fldCharType="begin"/>
          </w:r>
          <w:r>
            <w:instrText xml:space="preserve"> PAGEREF _heading=h.nmf14n \h </w:instrText>
          </w:r>
          <w:r>
            <w:fldChar w:fldCharType="separate"/>
          </w:r>
          <w:r>
            <w:rPr>
              <w:rFonts w:ascii="Calibri" w:eastAsia="Calibri" w:hAnsi="Calibri" w:cs="Calibri"/>
              <w:smallCaps/>
              <w:color w:val="000000"/>
              <w:sz w:val="22"/>
              <w:szCs w:val="22"/>
            </w:rPr>
            <w:t>Selenium WebDriver</w:t>
          </w:r>
          <w:r>
            <w:rPr>
              <w:rFonts w:ascii="Calibri" w:eastAsia="Calibri" w:hAnsi="Calibri" w:cs="Calibri"/>
              <w:smallCaps/>
              <w:color w:val="000000"/>
              <w:sz w:val="22"/>
              <w:szCs w:val="22"/>
            </w:rPr>
            <w:tab/>
            <w:t>8</w:t>
          </w:r>
          <w:r>
            <w:fldChar w:fldCharType="end"/>
          </w:r>
        </w:p>
        <w:p w14:paraId="1D284F05"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37m2jsg">
            <w:r>
              <w:rPr>
                <w:rFonts w:ascii="Calibri" w:eastAsia="Calibri" w:hAnsi="Calibri" w:cs="Calibri"/>
                <w:smallCaps/>
                <w:color w:val="000000"/>
                <w:sz w:val="22"/>
                <w:szCs w:val="22"/>
              </w:rPr>
              <w:t>3.3.3</w:t>
            </w:r>
          </w:hyperlink>
          <w:hyperlink w:anchor="_heading=h.37m2jsg">
            <w:r>
              <w:rPr>
                <w:rFonts w:ascii="Calibri" w:eastAsia="Calibri" w:hAnsi="Calibri" w:cs="Calibri"/>
                <w:color w:val="000000"/>
              </w:rPr>
              <w:tab/>
            </w:r>
          </w:hyperlink>
          <w:r>
            <w:fldChar w:fldCharType="begin"/>
          </w:r>
          <w:r>
            <w:instrText xml:space="preserve"> PAGEREF _heading=h.37m2jsg \h </w:instrText>
          </w:r>
          <w:r>
            <w:fldChar w:fldCharType="separate"/>
          </w:r>
          <w:r>
            <w:rPr>
              <w:rFonts w:ascii="Calibri" w:eastAsia="Calibri" w:hAnsi="Calibri" w:cs="Calibri"/>
              <w:smallCaps/>
              <w:color w:val="000000"/>
              <w:sz w:val="22"/>
              <w:szCs w:val="22"/>
            </w:rPr>
            <w:t>JDBC</w:t>
          </w:r>
          <w:r>
            <w:rPr>
              <w:rFonts w:ascii="Calibri" w:eastAsia="Calibri" w:hAnsi="Calibri" w:cs="Calibri"/>
              <w:smallCaps/>
              <w:color w:val="000000"/>
              <w:sz w:val="22"/>
              <w:szCs w:val="22"/>
            </w:rPr>
            <w:tab/>
            <w:t>8</w:t>
          </w:r>
          <w:r>
            <w:fldChar w:fldCharType="end"/>
          </w:r>
        </w:p>
        <w:p w14:paraId="2E6C2CD0"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1mrcu09">
            <w:r>
              <w:rPr>
                <w:rFonts w:ascii="Calibri" w:eastAsia="Calibri" w:hAnsi="Calibri" w:cs="Calibri"/>
                <w:smallCaps/>
                <w:color w:val="000000"/>
                <w:sz w:val="22"/>
                <w:szCs w:val="22"/>
              </w:rPr>
              <w:t>3.3.4</w:t>
            </w:r>
          </w:hyperlink>
          <w:hyperlink w:anchor="_heading=h.1mrcu09">
            <w:r>
              <w:rPr>
                <w:rFonts w:ascii="Calibri" w:eastAsia="Calibri" w:hAnsi="Calibri" w:cs="Calibri"/>
                <w:color w:val="000000"/>
              </w:rPr>
              <w:tab/>
            </w:r>
          </w:hyperlink>
          <w:r>
            <w:fldChar w:fldCharType="begin"/>
          </w:r>
          <w:r>
            <w:instrText xml:space="preserve"> PAGEREF _heading=</w:instrText>
          </w:r>
          <w:r>
            <w:instrText xml:space="preserve">h.1mrcu09 \h </w:instrText>
          </w:r>
          <w:r>
            <w:fldChar w:fldCharType="separate"/>
          </w:r>
          <w:r>
            <w:rPr>
              <w:rFonts w:ascii="Calibri" w:eastAsia="Calibri" w:hAnsi="Calibri" w:cs="Calibri"/>
              <w:smallCaps/>
              <w:color w:val="000000"/>
              <w:sz w:val="22"/>
              <w:szCs w:val="22"/>
            </w:rPr>
            <w:t>REST ASSURED</w:t>
          </w:r>
          <w:r>
            <w:rPr>
              <w:rFonts w:ascii="Calibri" w:eastAsia="Calibri" w:hAnsi="Calibri" w:cs="Calibri"/>
              <w:smallCaps/>
              <w:color w:val="000000"/>
              <w:sz w:val="22"/>
              <w:szCs w:val="22"/>
            </w:rPr>
            <w:tab/>
            <w:t>8</w:t>
          </w:r>
          <w:r>
            <w:fldChar w:fldCharType="end"/>
          </w:r>
        </w:p>
        <w:p w14:paraId="06FFF1AC" w14:textId="77777777" w:rsidR="001C58F7" w:rsidRDefault="00033A39">
          <w:pPr>
            <w:pBdr>
              <w:top w:val="nil"/>
              <w:left w:val="nil"/>
              <w:bottom w:val="nil"/>
              <w:right w:val="nil"/>
              <w:between w:val="nil"/>
            </w:pBdr>
            <w:tabs>
              <w:tab w:val="left" w:pos="350"/>
              <w:tab w:val="right" w:pos="8918"/>
            </w:tabs>
            <w:spacing w:before="360" w:after="360"/>
            <w:rPr>
              <w:rFonts w:ascii="Calibri" w:eastAsia="Calibri" w:hAnsi="Calibri" w:cs="Calibri"/>
              <w:color w:val="000000"/>
            </w:rPr>
          </w:pPr>
          <w:hyperlink w:anchor="_heading=h.46r0co2">
            <w:r>
              <w:rPr>
                <w:b/>
                <w:smallCaps/>
                <w:color w:val="000000"/>
                <w:sz w:val="22"/>
                <w:szCs w:val="22"/>
                <w:u w:val="single"/>
              </w:rPr>
              <w:t>4</w:t>
            </w:r>
          </w:hyperlink>
          <w:hyperlink w:anchor="_heading=h.46r0co2">
            <w:r>
              <w:rPr>
                <w:rFonts w:ascii="Calibri" w:eastAsia="Calibri" w:hAnsi="Calibri" w:cs="Calibri"/>
                <w:color w:val="000000"/>
              </w:rPr>
              <w:tab/>
            </w:r>
          </w:hyperlink>
          <w:r>
            <w:fldChar w:fldCharType="begin"/>
          </w:r>
          <w:r>
            <w:instrText xml:space="preserve"> PAGEREF _heading=h.46r0co2 \h </w:instrText>
          </w:r>
          <w:r>
            <w:fldChar w:fldCharType="separate"/>
          </w:r>
          <w:r>
            <w:rPr>
              <w:b/>
              <w:smallCaps/>
              <w:color w:val="000000"/>
              <w:sz w:val="22"/>
              <w:szCs w:val="22"/>
              <w:u w:val="single"/>
            </w:rPr>
            <w:t>TEST RISKS</w:t>
          </w:r>
          <w:r>
            <w:rPr>
              <w:rFonts w:ascii="Calibri" w:eastAsia="Calibri" w:hAnsi="Calibri" w:cs="Calibri"/>
              <w:b/>
              <w:smallCaps/>
              <w:color w:val="000000"/>
              <w:sz w:val="22"/>
              <w:szCs w:val="22"/>
              <w:u w:val="single"/>
            </w:rPr>
            <w:tab/>
            <w:t>9</w:t>
          </w:r>
          <w:r>
            <w:fldChar w:fldCharType="end"/>
          </w:r>
        </w:p>
        <w:p w14:paraId="23E6F940"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2lwamvv">
            <w:r>
              <w:rPr>
                <w:rFonts w:ascii="Calibri" w:eastAsia="Calibri" w:hAnsi="Calibri" w:cs="Calibri"/>
                <w:smallCaps/>
                <w:color w:val="000000"/>
                <w:sz w:val="22"/>
                <w:szCs w:val="22"/>
              </w:rPr>
              <w:t>4.1.1</w:t>
            </w:r>
          </w:hyperlink>
          <w:hyperlink w:anchor="_heading=h.2lwamvv">
            <w:r>
              <w:rPr>
                <w:rFonts w:ascii="Calibri" w:eastAsia="Calibri" w:hAnsi="Calibri" w:cs="Calibri"/>
                <w:color w:val="000000"/>
              </w:rPr>
              <w:tab/>
            </w:r>
          </w:hyperlink>
          <w:r>
            <w:fldChar w:fldCharType="begin"/>
          </w:r>
          <w:r>
            <w:instrText xml:space="preserve"> PAGEREF _heading=h.2lwamvv \h </w:instrText>
          </w:r>
          <w:r>
            <w:fldChar w:fldCharType="separate"/>
          </w:r>
          <w:r>
            <w:rPr>
              <w:rFonts w:ascii="Calibri" w:eastAsia="Calibri" w:hAnsi="Calibri" w:cs="Calibri"/>
              <w:smallCaps/>
              <w:color w:val="000000"/>
              <w:sz w:val="22"/>
              <w:szCs w:val="22"/>
            </w:rPr>
            <w:t>Lack of automated testing experience</w:t>
          </w:r>
          <w:r>
            <w:rPr>
              <w:rFonts w:ascii="Calibri" w:eastAsia="Calibri" w:hAnsi="Calibri" w:cs="Calibri"/>
              <w:smallCaps/>
              <w:color w:val="000000"/>
              <w:sz w:val="22"/>
              <w:szCs w:val="22"/>
            </w:rPr>
            <w:tab/>
            <w:t>9</w:t>
          </w:r>
          <w:r>
            <w:fldChar w:fldCharType="end"/>
          </w:r>
        </w:p>
        <w:p w14:paraId="6EF4D4B4"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111kx3o">
            <w:r>
              <w:rPr>
                <w:rFonts w:ascii="Calibri" w:eastAsia="Calibri" w:hAnsi="Calibri" w:cs="Calibri"/>
                <w:smallCaps/>
                <w:color w:val="000000"/>
                <w:sz w:val="22"/>
                <w:szCs w:val="22"/>
              </w:rPr>
              <w:t>4.1.2</w:t>
            </w:r>
          </w:hyperlink>
          <w:hyperlink w:anchor="_heading=h.111kx3o">
            <w:r>
              <w:rPr>
                <w:rFonts w:ascii="Calibri" w:eastAsia="Calibri" w:hAnsi="Calibri" w:cs="Calibri"/>
                <w:color w:val="000000"/>
              </w:rPr>
              <w:tab/>
            </w:r>
          </w:hyperlink>
          <w:r>
            <w:fldChar w:fldCharType="begin"/>
          </w:r>
          <w:r>
            <w:instrText xml:space="preserve"> PAGEREF _heading=h.111kx3o \h </w:instrText>
          </w:r>
          <w:r>
            <w:fldChar w:fldCharType="separate"/>
          </w:r>
          <w:r>
            <w:rPr>
              <w:rFonts w:ascii="Calibri" w:eastAsia="Calibri" w:hAnsi="Calibri" w:cs="Calibri"/>
              <w:smallCaps/>
              <w:color w:val="000000"/>
              <w:sz w:val="22"/>
              <w:szCs w:val="22"/>
            </w:rPr>
            <w:t>Unstable test environment</w:t>
          </w:r>
          <w:r>
            <w:rPr>
              <w:rFonts w:ascii="Calibri" w:eastAsia="Calibri" w:hAnsi="Calibri" w:cs="Calibri"/>
              <w:smallCaps/>
              <w:color w:val="000000"/>
              <w:sz w:val="22"/>
              <w:szCs w:val="22"/>
            </w:rPr>
            <w:tab/>
            <w:t>9</w:t>
          </w:r>
          <w:r>
            <w:fldChar w:fldCharType="end"/>
          </w:r>
        </w:p>
        <w:p w14:paraId="4190F008"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3l18frh">
            <w:r>
              <w:rPr>
                <w:rFonts w:ascii="Calibri" w:eastAsia="Calibri" w:hAnsi="Calibri" w:cs="Calibri"/>
                <w:smallCaps/>
                <w:color w:val="000000"/>
                <w:sz w:val="22"/>
                <w:szCs w:val="22"/>
              </w:rPr>
              <w:t>4.1.3</w:t>
            </w:r>
          </w:hyperlink>
          <w:hyperlink w:anchor="_heading=h.3l18frh">
            <w:r>
              <w:rPr>
                <w:rFonts w:ascii="Calibri" w:eastAsia="Calibri" w:hAnsi="Calibri" w:cs="Calibri"/>
                <w:color w:val="000000"/>
              </w:rPr>
              <w:tab/>
            </w:r>
          </w:hyperlink>
          <w:r>
            <w:fldChar w:fldCharType="begin"/>
          </w:r>
          <w:r>
            <w:instrText xml:space="preserve"> PAGEREF _heading=h.3l18frh \h </w:instrText>
          </w:r>
          <w:r>
            <w:fldChar w:fldCharType="separate"/>
          </w:r>
          <w:r>
            <w:rPr>
              <w:rFonts w:ascii="Calibri" w:eastAsia="Calibri" w:hAnsi="Calibri" w:cs="Calibri"/>
              <w:smallCaps/>
              <w:color w:val="000000"/>
              <w:sz w:val="22"/>
              <w:szCs w:val="22"/>
            </w:rPr>
            <w:t>Lack of detailed requirements</w:t>
          </w:r>
          <w:r>
            <w:rPr>
              <w:rFonts w:ascii="Calibri" w:eastAsia="Calibri" w:hAnsi="Calibri" w:cs="Calibri"/>
              <w:smallCaps/>
              <w:color w:val="000000"/>
              <w:sz w:val="22"/>
              <w:szCs w:val="22"/>
            </w:rPr>
            <w:tab/>
            <w:t>9</w:t>
          </w:r>
          <w:r>
            <w:fldChar w:fldCharType="end"/>
          </w:r>
        </w:p>
        <w:p w14:paraId="70553972"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206ipza">
            <w:r>
              <w:rPr>
                <w:rFonts w:ascii="Calibri" w:eastAsia="Calibri" w:hAnsi="Calibri" w:cs="Calibri"/>
                <w:smallCaps/>
                <w:color w:val="000000"/>
                <w:sz w:val="22"/>
                <w:szCs w:val="22"/>
              </w:rPr>
              <w:t>4.1.4</w:t>
            </w:r>
          </w:hyperlink>
          <w:hyperlink w:anchor="_heading=h.206ipza">
            <w:r>
              <w:rPr>
                <w:rFonts w:ascii="Calibri" w:eastAsia="Calibri" w:hAnsi="Calibri" w:cs="Calibri"/>
                <w:color w:val="000000"/>
              </w:rPr>
              <w:tab/>
            </w:r>
          </w:hyperlink>
          <w:r>
            <w:fldChar w:fldCharType="begin"/>
          </w:r>
          <w:r>
            <w:instrText xml:space="preserve"> PAGEREF _heading=h.206ipza \h </w:instrText>
          </w:r>
          <w:r>
            <w:fldChar w:fldCharType="separate"/>
          </w:r>
          <w:r>
            <w:rPr>
              <w:rFonts w:ascii="Calibri" w:eastAsia="Calibri" w:hAnsi="Calibri" w:cs="Calibri"/>
              <w:smallCaps/>
              <w:color w:val="000000"/>
              <w:sz w:val="22"/>
              <w:szCs w:val="22"/>
            </w:rPr>
            <w:t>Technical implementation and resources</w:t>
          </w:r>
          <w:r>
            <w:rPr>
              <w:rFonts w:ascii="Calibri" w:eastAsia="Calibri" w:hAnsi="Calibri" w:cs="Calibri"/>
              <w:smallCaps/>
              <w:color w:val="000000"/>
              <w:sz w:val="22"/>
              <w:szCs w:val="22"/>
            </w:rPr>
            <w:tab/>
            <w:t>10</w:t>
          </w:r>
          <w:r>
            <w:fldChar w:fldCharType="end"/>
          </w:r>
        </w:p>
        <w:p w14:paraId="1089C2C1" w14:textId="77777777" w:rsidR="001C58F7" w:rsidRDefault="00033A39">
          <w:pPr>
            <w:pBdr>
              <w:top w:val="nil"/>
              <w:left w:val="nil"/>
              <w:bottom w:val="nil"/>
              <w:right w:val="nil"/>
              <w:between w:val="nil"/>
            </w:pBdr>
            <w:tabs>
              <w:tab w:val="left" w:pos="352"/>
              <w:tab w:val="right" w:pos="8918"/>
            </w:tabs>
            <w:spacing w:before="360" w:after="360"/>
            <w:rPr>
              <w:rFonts w:ascii="Calibri" w:eastAsia="Calibri" w:hAnsi="Calibri" w:cs="Calibri"/>
              <w:color w:val="000000"/>
            </w:rPr>
          </w:pPr>
          <w:hyperlink w:anchor="_heading=h.4k668n3">
            <w:r>
              <w:rPr>
                <w:rFonts w:ascii="Calibri" w:eastAsia="Calibri" w:hAnsi="Calibri" w:cs="Calibri"/>
                <w:b/>
                <w:smallCaps/>
                <w:color w:val="000000"/>
                <w:sz w:val="22"/>
                <w:szCs w:val="22"/>
                <w:u w:val="single"/>
              </w:rPr>
              <w:t>5</w:t>
            </w:r>
          </w:hyperlink>
          <w:hyperlink w:anchor="_heading=h.4k668n3">
            <w:r>
              <w:rPr>
                <w:rFonts w:ascii="Calibri" w:eastAsia="Calibri" w:hAnsi="Calibri" w:cs="Calibri"/>
                <w:color w:val="000000"/>
              </w:rPr>
              <w:tab/>
            </w:r>
          </w:hyperlink>
          <w:r>
            <w:fldChar w:fldCharType="begin"/>
          </w:r>
          <w:r>
            <w:instrText xml:space="preserve"> PAGEREF _heading=h.4k668n3 \h </w:instrText>
          </w:r>
          <w:r>
            <w:fldChar w:fldCharType="separate"/>
          </w:r>
          <w:r>
            <w:rPr>
              <w:rFonts w:ascii="Calibri" w:eastAsia="Calibri" w:hAnsi="Calibri" w:cs="Calibri"/>
              <w:b/>
              <w:smallCaps/>
              <w:color w:val="000000"/>
              <w:sz w:val="22"/>
              <w:szCs w:val="22"/>
              <w:u w:val="single"/>
            </w:rPr>
            <w:t>DELIVERABLES</w:t>
          </w:r>
          <w:r>
            <w:rPr>
              <w:rFonts w:ascii="Calibri" w:eastAsia="Calibri" w:hAnsi="Calibri" w:cs="Calibri"/>
              <w:b/>
              <w:smallCaps/>
              <w:color w:val="000000"/>
              <w:sz w:val="22"/>
              <w:szCs w:val="22"/>
              <w:u w:val="single"/>
            </w:rPr>
            <w:tab/>
            <w:t>10</w:t>
          </w:r>
          <w:r>
            <w:fldChar w:fldCharType="end"/>
          </w:r>
        </w:p>
        <w:p w14:paraId="10010ECD"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2zbgiuw">
            <w:r>
              <w:rPr>
                <w:rFonts w:ascii="Calibri" w:eastAsia="Calibri" w:hAnsi="Calibri" w:cs="Calibri"/>
                <w:smallCaps/>
                <w:color w:val="000000"/>
                <w:sz w:val="22"/>
                <w:szCs w:val="22"/>
              </w:rPr>
              <w:t>5.1.1</w:t>
            </w:r>
          </w:hyperlink>
          <w:hyperlink w:anchor="_heading=h.2zbgiuw">
            <w:r>
              <w:rPr>
                <w:rFonts w:ascii="Calibri" w:eastAsia="Calibri" w:hAnsi="Calibri" w:cs="Calibri"/>
                <w:color w:val="000000"/>
              </w:rPr>
              <w:tab/>
            </w:r>
          </w:hyperlink>
          <w:r>
            <w:fldChar w:fldCharType="begin"/>
          </w:r>
          <w:r>
            <w:instrText xml:space="preserve"> PAGEREF _heading=h.2zbgiuw \h </w:instrText>
          </w:r>
          <w:r>
            <w:fldChar w:fldCharType="separate"/>
          </w:r>
          <w:r>
            <w:rPr>
              <w:rFonts w:ascii="Calibri" w:eastAsia="Calibri" w:hAnsi="Calibri" w:cs="Calibri"/>
              <w:smallCaps/>
              <w:color w:val="000000"/>
              <w:sz w:val="22"/>
              <w:szCs w:val="22"/>
            </w:rPr>
            <w:t>Test plan (this document)</w:t>
          </w:r>
          <w:r>
            <w:rPr>
              <w:rFonts w:ascii="Calibri" w:eastAsia="Calibri" w:hAnsi="Calibri" w:cs="Calibri"/>
              <w:smallCaps/>
              <w:color w:val="000000"/>
              <w:sz w:val="22"/>
              <w:szCs w:val="22"/>
            </w:rPr>
            <w:tab/>
            <w:t>10</w:t>
          </w:r>
          <w:r>
            <w:fldChar w:fldCharType="end"/>
          </w:r>
        </w:p>
        <w:p w14:paraId="13A19A27"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3ygebqi">
            <w:r>
              <w:rPr>
                <w:rFonts w:ascii="Calibri" w:eastAsia="Calibri" w:hAnsi="Calibri" w:cs="Calibri"/>
                <w:smallCaps/>
                <w:color w:val="000000"/>
                <w:sz w:val="22"/>
                <w:szCs w:val="22"/>
              </w:rPr>
              <w:t>5.1.2</w:t>
            </w:r>
          </w:hyperlink>
          <w:hyperlink w:anchor="_heading=h.3ygebqi">
            <w:r>
              <w:rPr>
                <w:rFonts w:ascii="Calibri" w:eastAsia="Calibri" w:hAnsi="Calibri" w:cs="Calibri"/>
                <w:color w:val="000000"/>
              </w:rPr>
              <w:tab/>
            </w:r>
          </w:hyperlink>
          <w:r>
            <w:fldChar w:fldCharType="begin"/>
          </w:r>
          <w:r>
            <w:instrText xml:space="preserve"> PAGEREF _heading=h.3ygebqi \h </w:instrText>
          </w:r>
          <w:r>
            <w:fldChar w:fldCharType="separate"/>
          </w:r>
          <w:r>
            <w:rPr>
              <w:rFonts w:ascii="Calibri" w:eastAsia="Calibri" w:hAnsi="Calibri" w:cs="Calibri"/>
              <w:smallCaps/>
              <w:color w:val="000000"/>
              <w:sz w:val="22"/>
              <w:szCs w:val="22"/>
            </w:rPr>
            <w:t>Testing framework.</w:t>
          </w:r>
          <w:r>
            <w:rPr>
              <w:rFonts w:ascii="Calibri" w:eastAsia="Calibri" w:hAnsi="Calibri" w:cs="Calibri"/>
              <w:smallCaps/>
              <w:color w:val="000000"/>
              <w:sz w:val="22"/>
              <w:szCs w:val="22"/>
            </w:rPr>
            <w:tab/>
            <w:t>10</w:t>
          </w:r>
          <w:r>
            <w:fldChar w:fldCharType="end"/>
          </w:r>
        </w:p>
        <w:p w14:paraId="39A38F2D"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sqyw64">
            <w:r>
              <w:rPr>
                <w:rFonts w:ascii="Calibri" w:eastAsia="Calibri" w:hAnsi="Calibri" w:cs="Calibri"/>
                <w:smallCaps/>
                <w:color w:val="000000"/>
                <w:sz w:val="22"/>
                <w:szCs w:val="22"/>
              </w:rPr>
              <w:t>5.1.3</w:t>
            </w:r>
          </w:hyperlink>
          <w:hyperlink w:anchor="_heading=h.sqyw64">
            <w:r>
              <w:rPr>
                <w:rFonts w:ascii="Calibri" w:eastAsia="Calibri" w:hAnsi="Calibri" w:cs="Calibri"/>
                <w:color w:val="000000"/>
              </w:rPr>
              <w:tab/>
            </w:r>
          </w:hyperlink>
          <w:r>
            <w:fldChar w:fldCharType="begin"/>
          </w:r>
          <w:r>
            <w:instrText xml:space="preserve"> PAG</w:instrText>
          </w:r>
          <w:r>
            <w:instrText xml:space="preserve">EREF _heading=h.sqyw64 \h </w:instrText>
          </w:r>
          <w:r>
            <w:fldChar w:fldCharType="separate"/>
          </w:r>
          <w:r>
            <w:rPr>
              <w:rFonts w:ascii="Calibri" w:eastAsia="Calibri" w:hAnsi="Calibri" w:cs="Calibri"/>
              <w:smallCaps/>
              <w:color w:val="000000"/>
              <w:sz w:val="22"/>
              <w:szCs w:val="22"/>
            </w:rPr>
            <w:t>CI integration</w:t>
          </w:r>
          <w:r>
            <w:rPr>
              <w:rFonts w:ascii="Calibri" w:eastAsia="Calibri" w:hAnsi="Calibri" w:cs="Calibri"/>
              <w:smallCaps/>
              <w:color w:val="000000"/>
              <w:sz w:val="22"/>
              <w:szCs w:val="22"/>
            </w:rPr>
            <w:tab/>
            <w:t>10</w:t>
          </w:r>
          <w:r>
            <w:fldChar w:fldCharType="end"/>
          </w:r>
        </w:p>
        <w:p w14:paraId="52B8965A" w14:textId="77777777" w:rsidR="001C58F7" w:rsidRDefault="00033A39">
          <w:pPr>
            <w:pBdr>
              <w:top w:val="nil"/>
              <w:left w:val="nil"/>
              <w:bottom w:val="nil"/>
              <w:right w:val="nil"/>
              <w:between w:val="nil"/>
            </w:pBdr>
            <w:tabs>
              <w:tab w:val="left" w:pos="686"/>
              <w:tab w:val="right" w:pos="8918"/>
            </w:tabs>
            <w:rPr>
              <w:rFonts w:ascii="Calibri" w:eastAsia="Calibri" w:hAnsi="Calibri" w:cs="Calibri"/>
              <w:color w:val="000000"/>
            </w:rPr>
          </w:pPr>
          <w:hyperlink w:anchor="_heading=h.1rvwp1q">
            <w:r>
              <w:rPr>
                <w:rFonts w:ascii="Calibri" w:eastAsia="Calibri" w:hAnsi="Calibri" w:cs="Calibri"/>
                <w:smallCaps/>
                <w:color w:val="000000"/>
                <w:sz w:val="22"/>
                <w:szCs w:val="22"/>
              </w:rPr>
              <w:t>5.1.4</w:t>
            </w:r>
          </w:hyperlink>
          <w:hyperlink w:anchor="_heading=h.1rvwp1q">
            <w:r>
              <w:rPr>
                <w:rFonts w:ascii="Calibri" w:eastAsia="Calibri" w:hAnsi="Calibri" w:cs="Calibri"/>
                <w:color w:val="000000"/>
              </w:rPr>
              <w:tab/>
            </w:r>
          </w:hyperlink>
          <w:r>
            <w:fldChar w:fldCharType="begin"/>
          </w:r>
          <w:r>
            <w:instrText xml:space="preserve"> PAGEREF _heading=h.1rvwp1q \h </w:instrText>
          </w:r>
          <w:r>
            <w:fldChar w:fldCharType="separate"/>
          </w:r>
          <w:r>
            <w:rPr>
              <w:rFonts w:ascii="Calibri" w:eastAsia="Calibri" w:hAnsi="Calibri" w:cs="Calibri"/>
              <w:smallCaps/>
              <w:color w:val="000000"/>
              <w:sz w:val="22"/>
              <w:szCs w:val="22"/>
            </w:rPr>
            <w:t>Duration</w:t>
          </w:r>
          <w:r>
            <w:rPr>
              <w:rFonts w:ascii="Calibri" w:eastAsia="Calibri" w:hAnsi="Calibri" w:cs="Calibri"/>
              <w:smallCaps/>
              <w:color w:val="000000"/>
              <w:sz w:val="22"/>
              <w:szCs w:val="22"/>
            </w:rPr>
            <w:tab/>
            <w:t>10</w:t>
          </w:r>
          <w:r>
            <w:fldChar w:fldCharType="end"/>
          </w:r>
        </w:p>
        <w:p w14:paraId="0E6CCED8" w14:textId="77777777" w:rsidR="001C58F7" w:rsidRDefault="00033A39">
          <w:pPr>
            <w:pBdr>
              <w:top w:val="nil"/>
              <w:left w:val="nil"/>
              <w:bottom w:val="nil"/>
              <w:right w:val="nil"/>
              <w:between w:val="nil"/>
            </w:pBdr>
            <w:tabs>
              <w:tab w:val="right" w:pos="8918"/>
            </w:tabs>
            <w:spacing w:before="360" w:after="360"/>
            <w:rPr>
              <w:rFonts w:ascii="Calibri" w:eastAsia="Calibri" w:hAnsi="Calibri" w:cs="Calibri"/>
              <w:color w:val="000000"/>
            </w:rPr>
          </w:pPr>
          <w:hyperlink w:anchor="_heading=h.2r0uhxc">
            <w:r>
              <w:rPr>
                <w:b/>
                <w:smallCaps/>
                <w:color w:val="000000"/>
                <w:sz w:val="22"/>
                <w:szCs w:val="22"/>
                <w:u w:val="single"/>
              </w:rPr>
              <w:t>Test Plan Approval</w:t>
            </w:r>
          </w:hyperlink>
          <w:hyperlink w:anchor="_heading=h.2r0uhxc">
            <w:r>
              <w:rPr>
                <w:rFonts w:ascii="Calibri" w:eastAsia="Calibri" w:hAnsi="Calibri" w:cs="Calibri"/>
                <w:b/>
                <w:smallCaps/>
                <w:color w:val="000000"/>
                <w:sz w:val="22"/>
                <w:szCs w:val="22"/>
                <w:u w:val="single"/>
              </w:rPr>
              <w:tab/>
              <w:t>11</w:t>
            </w:r>
          </w:hyperlink>
        </w:p>
        <w:p w14:paraId="7F47E744" w14:textId="77777777" w:rsidR="001C58F7" w:rsidRDefault="00033A39">
          <w:r>
            <w:fldChar w:fldCharType="end"/>
          </w:r>
        </w:p>
      </w:sdtContent>
    </w:sdt>
    <w:p w14:paraId="048021C1" w14:textId="77777777" w:rsidR="001C58F7" w:rsidRDefault="00033A39">
      <w:pPr>
        <w:spacing w:after="160" w:line="259" w:lineRule="auto"/>
        <w:rPr>
          <w:b/>
        </w:rPr>
      </w:pPr>
      <w:r>
        <w:br w:type="page"/>
      </w:r>
    </w:p>
    <w:p w14:paraId="429B9AF1" w14:textId="77777777" w:rsidR="001C58F7" w:rsidRDefault="00033A39">
      <w:pPr>
        <w:pStyle w:val="Heading1"/>
        <w:jc w:val="both"/>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lastRenderedPageBreak/>
        <w:t>INTRODUCTION</w:t>
      </w:r>
    </w:p>
    <w:p w14:paraId="6693E15F" w14:textId="77777777" w:rsidR="001C58F7" w:rsidRDefault="00033A39">
      <w:pPr>
        <w:pStyle w:val="Heading2"/>
        <w:jc w:val="both"/>
      </w:pPr>
      <w:bookmarkStart w:id="2" w:name="_heading=h.1fob9te" w:colFirst="0" w:colLast="0"/>
      <w:bookmarkEnd w:id="2"/>
      <w:r>
        <w:t>Purpose of The Test Plan Document</w:t>
      </w:r>
    </w:p>
    <w:p w14:paraId="5239E0D6" w14:textId="77777777" w:rsidR="001C58F7" w:rsidRDefault="00033A39">
      <w:pPr>
        <w:pBdr>
          <w:top w:val="nil"/>
          <w:left w:val="nil"/>
          <w:bottom w:val="nil"/>
          <w:right w:val="nil"/>
          <w:between w:val="nil"/>
        </w:pBdr>
        <w:jc w:val="both"/>
        <w:rPr>
          <w:color w:val="000000"/>
        </w:rPr>
      </w:pPr>
      <w:bookmarkStart w:id="3" w:name="bookmark=id.2et92p0" w:colFirst="0" w:colLast="0"/>
      <w:bookmarkStart w:id="4" w:name="bookmark=id.3znysh7" w:colFirst="0" w:colLast="0"/>
      <w:bookmarkEnd w:id="3"/>
      <w:bookmarkEnd w:id="4"/>
      <w:r>
        <w:rPr>
          <w:color w:val="000000"/>
        </w:rPr>
        <w:t>This document serves as a test plan. It describes the testing approach and automation framework that will test the application under test. This document describes:</w:t>
      </w:r>
    </w:p>
    <w:p w14:paraId="11735E17" w14:textId="77777777" w:rsidR="001C58F7" w:rsidRDefault="00033A39">
      <w:pPr>
        <w:numPr>
          <w:ilvl w:val="0"/>
          <w:numId w:val="2"/>
        </w:numPr>
        <w:pBdr>
          <w:top w:val="nil"/>
          <w:left w:val="nil"/>
          <w:bottom w:val="nil"/>
          <w:right w:val="nil"/>
          <w:between w:val="nil"/>
        </w:pBdr>
        <w:jc w:val="both"/>
      </w:pPr>
      <w:r>
        <w:rPr>
          <w:color w:val="000000"/>
        </w:rPr>
        <w:t>Application under test overview</w:t>
      </w:r>
    </w:p>
    <w:p w14:paraId="11ED64DC" w14:textId="77777777" w:rsidR="001C58F7" w:rsidRDefault="00033A39">
      <w:pPr>
        <w:numPr>
          <w:ilvl w:val="0"/>
          <w:numId w:val="2"/>
        </w:numPr>
        <w:pBdr>
          <w:top w:val="nil"/>
          <w:left w:val="nil"/>
          <w:bottom w:val="nil"/>
          <w:right w:val="nil"/>
          <w:between w:val="nil"/>
        </w:pBdr>
        <w:jc w:val="both"/>
      </w:pPr>
      <w:r>
        <w:rPr>
          <w:color w:val="000000"/>
        </w:rPr>
        <w:t>Testing strategy</w:t>
      </w:r>
    </w:p>
    <w:p w14:paraId="5B4310DB" w14:textId="77777777" w:rsidR="001C58F7" w:rsidRDefault="00033A39">
      <w:pPr>
        <w:numPr>
          <w:ilvl w:val="0"/>
          <w:numId w:val="2"/>
        </w:numPr>
        <w:pBdr>
          <w:top w:val="nil"/>
          <w:left w:val="nil"/>
          <w:bottom w:val="nil"/>
          <w:right w:val="nil"/>
          <w:between w:val="nil"/>
        </w:pBdr>
        <w:jc w:val="both"/>
      </w:pPr>
      <w:r>
        <w:rPr>
          <w:color w:val="000000"/>
        </w:rPr>
        <w:t>Test management</w:t>
      </w:r>
    </w:p>
    <w:p w14:paraId="36EA7F98" w14:textId="77777777" w:rsidR="001C58F7" w:rsidRDefault="00033A39">
      <w:pPr>
        <w:numPr>
          <w:ilvl w:val="0"/>
          <w:numId w:val="2"/>
        </w:numPr>
        <w:pBdr>
          <w:top w:val="nil"/>
          <w:left w:val="nil"/>
          <w:bottom w:val="nil"/>
          <w:right w:val="nil"/>
          <w:between w:val="nil"/>
        </w:pBdr>
        <w:jc w:val="both"/>
      </w:pPr>
      <w:r>
        <w:rPr>
          <w:color w:val="000000"/>
        </w:rPr>
        <w:t>Test Risks</w:t>
      </w:r>
    </w:p>
    <w:p w14:paraId="5D2DC27C" w14:textId="77777777" w:rsidR="001C58F7" w:rsidRDefault="00033A39">
      <w:pPr>
        <w:numPr>
          <w:ilvl w:val="0"/>
          <w:numId w:val="2"/>
        </w:numPr>
        <w:pBdr>
          <w:top w:val="nil"/>
          <w:left w:val="nil"/>
          <w:bottom w:val="nil"/>
          <w:right w:val="nil"/>
          <w:between w:val="nil"/>
        </w:pBdr>
        <w:jc w:val="both"/>
      </w:pPr>
      <w:r>
        <w:rPr>
          <w:color w:val="000000"/>
        </w:rPr>
        <w:t>Deliverables</w:t>
      </w:r>
    </w:p>
    <w:p w14:paraId="3F8AE7D6" w14:textId="77777777" w:rsidR="001C58F7" w:rsidRDefault="00033A39">
      <w:pPr>
        <w:pBdr>
          <w:top w:val="nil"/>
          <w:left w:val="nil"/>
          <w:bottom w:val="nil"/>
          <w:right w:val="nil"/>
          <w:between w:val="nil"/>
        </w:pBdr>
        <w:jc w:val="both"/>
        <w:rPr>
          <w:color w:val="000000"/>
        </w:rPr>
      </w:pPr>
      <w:r>
        <w:rPr>
          <w:color w:val="000000"/>
        </w:rPr>
        <w:t>Eac</w:t>
      </w:r>
      <w:r>
        <w:rPr>
          <w:color w:val="000000"/>
        </w:rPr>
        <w:t xml:space="preserve">h section is divided </w:t>
      </w:r>
      <w:r>
        <w:t xml:space="preserve">into </w:t>
      </w:r>
      <w:r>
        <w:rPr>
          <w:color w:val="000000"/>
        </w:rPr>
        <w:t xml:space="preserve">several subsections that serve to provide more detailed insight on the description and the goals of that section. </w:t>
      </w:r>
    </w:p>
    <w:p w14:paraId="4EECDFF2" w14:textId="77777777" w:rsidR="001C58F7" w:rsidRDefault="00033A39">
      <w:pPr>
        <w:pBdr>
          <w:top w:val="nil"/>
          <w:left w:val="nil"/>
          <w:bottom w:val="nil"/>
          <w:right w:val="nil"/>
          <w:between w:val="nil"/>
        </w:pBdr>
        <w:jc w:val="both"/>
        <w:rPr>
          <w:color w:val="000000"/>
        </w:rPr>
      </w:pPr>
      <w:r>
        <w:rPr>
          <w:color w:val="000000"/>
        </w:rPr>
        <w:t>This document focuses on the functional testing of the application. Providing details on the strategy and managemen</w:t>
      </w:r>
      <w:r>
        <w:rPr>
          <w:color w:val="000000"/>
        </w:rPr>
        <w:t>t of performance testing and the security testing is not in the scope of this document.</w:t>
      </w:r>
    </w:p>
    <w:p w14:paraId="705833A2" w14:textId="77777777" w:rsidR="001C58F7" w:rsidRDefault="00033A39">
      <w:pPr>
        <w:pStyle w:val="Heading2"/>
        <w:jc w:val="both"/>
      </w:pPr>
      <w:bookmarkStart w:id="5" w:name="_heading=h.tyjcwt" w:colFirst="0" w:colLast="0"/>
      <w:bookmarkEnd w:id="5"/>
      <w:r>
        <w:t xml:space="preserve">Application under test overview - </w:t>
      </w:r>
      <w:r>
        <w:rPr>
          <w:i/>
        </w:rPr>
        <w:t>Transmuda</w:t>
      </w:r>
    </w:p>
    <w:p w14:paraId="02C1BD33" w14:textId="77777777" w:rsidR="001C58F7" w:rsidRDefault="00033A39">
      <w:pPr>
        <w:jc w:val="both"/>
      </w:pPr>
      <w:proofErr w:type="spellStart"/>
      <w:r>
        <w:rPr>
          <w:b/>
        </w:rPr>
        <w:t>Transmuda</w:t>
      </w:r>
      <w:proofErr w:type="spellEnd"/>
      <w:r>
        <w:t xml:space="preserve"> is an online fleet management solution that is highly specialized for companies that handle large vehicle fleets. </w:t>
      </w:r>
      <w:proofErr w:type="spellStart"/>
      <w:r>
        <w:rPr>
          <w:b/>
        </w:rPr>
        <w:t>Transmuda</w:t>
      </w:r>
      <w:proofErr w:type="spellEnd"/>
      <w:r>
        <w:t xml:space="preserve"> makes the complete process of handling vehicle fleets fully transparent from expense and procedures point of view. </w:t>
      </w:r>
      <w:proofErr w:type="spellStart"/>
      <w:r>
        <w:rPr>
          <w:b/>
        </w:rPr>
        <w:t>Transmuda</w:t>
      </w:r>
      <w:proofErr w:type="spellEnd"/>
      <w:r>
        <w:t xml:space="preserve"> enables smooth operations between the company, its clients who lease company services and vehicles, and drivers. </w:t>
      </w:r>
    </w:p>
    <w:p w14:paraId="5D83FE01" w14:textId="77777777" w:rsidR="001C58F7" w:rsidRDefault="00033A39">
      <w:pPr>
        <w:jc w:val="both"/>
      </w:pPr>
      <w:proofErr w:type="spellStart"/>
      <w:r>
        <w:rPr>
          <w:b/>
        </w:rPr>
        <w:t>Transmu</w:t>
      </w:r>
      <w:r>
        <w:rPr>
          <w:b/>
        </w:rPr>
        <w:t>da</w:t>
      </w:r>
      <w:proofErr w:type="spellEnd"/>
      <w:r>
        <w:t xml:space="preserve"> offers highly customizable solutions for tracking vehicle lifecycle and expenses, lead management, driver management, as well as solutions for reporting and analytics. </w:t>
      </w:r>
    </w:p>
    <w:p w14:paraId="2BB45A36" w14:textId="77777777" w:rsidR="001C58F7" w:rsidRDefault="00033A39">
      <w:pPr>
        <w:jc w:val="both"/>
      </w:pPr>
      <w:r>
        <w:t xml:space="preserve">Main modules of the </w:t>
      </w:r>
      <w:proofErr w:type="spellStart"/>
      <w:r>
        <w:rPr>
          <w:b/>
        </w:rPr>
        <w:t>Transmuda</w:t>
      </w:r>
      <w:proofErr w:type="spellEnd"/>
      <w:r>
        <w:t xml:space="preserve"> application are Dashboard, Fleet, Customers, Sales, Ac</w:t>
      </w:r>
      <w:r>
        <w:t>tivities, Marketing and Calendar. More information about the functionalities of the application is given in the requirements documentation of the application.</w:t>
      </w:r>
    </w:p>
    <w:p w14:paraId="40F59F09" w14:textId="77777777" w:rsidR="001C58F7" w:rsidRDefault="00033A39">
      <w:pPr>
        <w:spacing w:after="160" w:line="259" w:lineRule="auto"/>
        <w:jc w:val="both"/>
      </w:pPr>
      <w:r>
        <w:br w:type="page"/>
      </w:r>
    </w:p>
    <w:p w14:paraId="29E2F8CF" w14:textId="77777777" w:rsidR="001C58F7" w:rsidRDefault="001C58F7">
      <w:pPr>
        <w:spacing w:after="160" w:line="259" w:lineRule="auto"/>
      </w:pPr>
    </w:p>
    <w:p w14:paraId="036FDD31" w14:textId="77777777" w:rsidR="001C58F7" w:rsidRDefault="00033A39">
      <w:pPr>
        <w:pStyle w:val="Heading1"/>
        <w:jc w:val="both"/>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TESTING STRATEGY</w:t>
      </w:r>
    </w:p>
    <w:p w14:paraId="758558EB" w14:textId="77777777" w:rsidR="001C58F7" w:rsidRDefault="001C58F7">
      <w:pPr>
        <w:pStyle w:val="Heading1"/>
        <w:numPr>
          <w:ilvl w:val="0"/>
          <w:numId w:val="3"/>
        </w:numPr>
        <w:ind w:left="432" w:firstLine="0"/>
        <w:jc w:val="both"/>
        <w:rPr>
          <w:rFonts w:ascii="Times New Roman" w:eastAsia="Times New Roman" w:hAnsi="Times New Roman" w:cs="Times New Roman"/>
        </w:rPr>
      </w:pPr>
    </w:p>
    <w:p w14:paraId="17B13173" w14:textId="77777777" w:rsidR="001C58F7" w:rsidRDefault="00033A39">
      <w:pPr>
        <w:pBdr>
          <w:top w:val="nil"/>
          <w:left w:val="nil"/>
          <w:bottom w:val="nil"/>
          <w:right w:val="nil"/>
          <w:between w:val="nil"/>
        </w:pBdr>
        <w:jc w:val="both"/>
        <w:rPr>
          <w:color w:val="000000"/>
        </w:rPr>
      </w:pPr>
      <w:r>
        <w:rPr>
          <w:color w:val="000000"/>
        </w:rPr>
        <w:t xml:space="preserve">The company utilizes Behavior Driven Testing approach to ensure that the automated testing brings business value. BDD model puts the highest priority to business values and return on investment rather than </w:t>
      </w:r>
      <w:r>
        <w:t>chasing a number</w:t>
      </w:r>
      <w:r>
        <w:rPr>
          <w:color w:val="000000"/>
        </w:rPr>
        <w:t xml:space="preserve"> of test cases. The company will w</w:t>
      </w:r>
      <w:r>
        <w:rPr>
          <w:color w:val="000000"/>
        </w:rPr>
        <w:t>ork to identify priorities based on the value they bring. Tools like Cucumber BDD, Selenium WebDriver will be used to implement the BDD testing approach.</w:t>
      </w:r>
    </w:p>
    <w:p w14:paraId="03C2C8D8" w14:textId="77777777" w:rsidR="001C58F7" w:rsidRDefault="00033A39">
      <w:pPr>
        <w:pStyle w:val="Heading2"/>
        <w:jc w:val="both"/>
      </w:pPr>
      <w:bookmarkStart w:id="7" w:name="_heading=h.1t3h5sf" w:colFirst="0" w:colLast="0"/>
      <w:bookmarkEnd w:id="7"/>
      <w:r>
        <w:t>Test objectives</w:t>
      </w:r>
    </w:p>
    <w:p w14:paraId="629FC58E" w14:textId="77777777" w:rsidR="001C58F7" w:rsidRDefault="00033A39">
      <w:pPr>
        <w:jc w:val="both"/>
        <w:rPr>
          <w:b/>
        </w:rPr>
      </w:pPr>
      <w:bookmarkStart w:id="8" w:name="_heading=h.4d34og8" w:colFirst="0" w:colLast="0"/>
      <w:bookmarkEnd w:id="8"/>
      <w:r>
        <w:t>The objective of the test is to verify that the functionality of the application works</w:t>
      </w:r>
      <w:r>
        <w:t xml:space="preserve"> according to the requirements. Automated testing focuses only on functional, smoke, end-to-end, and regression testing of the application. Tests will be integrated with the existing CI environment of the application.</w:t>
      </w:r>
    </w:p>
    <w:p w14:paraId="266AD68B" w14:textId="77777777" w:rsidR="001C58F7" w:rsidRDefault="00033A39">
      <w:pPr>
        <w:jc w:val="both"/>
        <w:rPr>
          <w:b/>
        </w:rPr>
      </w:pPr>
      <w:bookmarkStart w:id="9" w:name="_heading=h.2s8eyo1" w:colFirst="0" w:colLast="0"/>
      <w:bookmarkEnd w:id="9"/>
      <w:r>
        <w:t>Automated tests will be developed base</w:t>
      </w:r>
      <w:r>
        <w:t>d on the requirements provided and executed to verify the functionality. Tests can be triggered manually as well as run automatically based on the certain schedule.</w:t>
      </w:r>
    </w:p>
    <w:p w14:paraId="6BB552EF" w14:textId="77777777" w:rsidR="001C58F7" w:rsidRDefault="00033A39">
      <w:pPr>
        <w:jc w:val="both"/>
        <w:rPr>
          <w:b/>
        </w:rPr>
      </w:pPr>
      <w:bookmarkStart w:id="10" w:name="_heading=h.17dp8vu" w:colFirst="0" w:colLast="0"/>
      <w:bookmarkEnd w:id="10"/>
      <w:r>
        <w:t xml:space="preserve">Automated testing framework includes reports with detailed description and the screenshots </w:t>
      </w:r>
      <w:r>
        <w:t xml:space="preserve">of the issues detected during the execution. </w:t>
      </w:r>
    </w:p>
    <w:p w14:paraId="263B7CC2" w14:textId="77777777" w:rsidR="001C58F7" w:rsidRDefault="00033A39">
      <w:pPr>
        <w:jc w:val="both"/>
        <w:rPr>
          <w:b/>
        </w:rPr>
      </w:pPr>
      <w:bookmarkStart w:id="11" w:name="_heading=h.3rdcrjn" w:colFirst="0" w:colLast="0"/>
      <w:bookmarkEnd w:id="11"/>
      <w:r>
        <w:t>As the result of this project, reusable automated tests will be developed. Those tests can be periodically executed with some maintenance even after the end of the project.</w:t>
      </w:r>
    </w:p>
    <w:p w14:paraId="532DE189" w14:textId="77777777" w:rsidR="001C58F7" w:rsidRDefault="001C58F7">
      <w:pPr>
        <w:pStyle w:val="Heading2"/>
        <w:numPr>
          <w:ilvl w:val="1"/>
          <w:numId w:val="3"/>
        </w:numPr>
        <w:ind w:left="576" w:firstLine="0"/>
        <w:jc w:val="both"/>
      </w:pPr>
      <w:bookmarkStart w:id="12" w:name="_heading=h.26in1rg" w:colFirst="0" w:colLast="0"/>
      <w:bookmarkEnd w:id="12"/>
    </w:p>
    <w:p w14:paraId="2232346A" w14:textId="77777777" w:rsidR="001C58F7" w:rsidRDefault="00033A39">
      <w:pPr>
        <w:pStyle w:val="Heading2"/>
        <w:jc w:val="both"/>
      </w:pPr>
      <w:bookmarkStart w:id="13" w:name="_heading=h.lnxbz9" w:colFirst="0" w:colLast="0"/>
      <w:bookmarkEnd w:id="13"/>
      <w:r>
        <w:t>Assumptions</w:t>
      </w:r>
    </w:p>
    <w:p w14:paraId="7B1192B5" w14:textId="77777777" w:rsidR="001C58F7" w:rsidRDefault="00033A39">
      <w:pPr>
        <w:jc w:val="both"/>
      </w:pPr>
      <w:r>
        <w:t>Requirements are availab</w:t>
      </w:r>
      <w:r>
        <w:t xml:space="preserve">le for the application under test. Feature files will be written based on the requirements. </w:t>
      </w:r>
    </w:p>
    <w:p w14:paraId="6C361F8A" w14:textId="77777777" w:rsidR="001C58F7" w:rsidRDefault="00033A39">
      <w:pPr>
        <w:jc w:val="both"/>
      </w:pPr>
      <w:bookmarkStart w:id="14" w:name="_heading=h.35nkun2" w:colFirst="0" w:colLast="0"/>
      <w:bookmarkEnd w:id="14"/>
      <w:r>
        <w:t>Business Analyst is available to work with test engineers at all times. The role of the BA in automated testing includes to participate in writing and verifying fe</w:t>
      </w:r>
      <w:r>
        <w:t>ature files, verify or reject reported bugs and defects, assign priority to tests cases and reported issues. BA will always be available for clarifying requirements and test cases.</w:t>
      </w:r>
    </w:p>
    <w:p w14:paraId="7364DFA6" w14:textId="77777777" w:rsidR="001C58F7" w:rsidRDefault="00033A39">
      <w:pPr>
        <w:jc w:val="both"/>
      </w:pPr>
      <w:bookmarkStart w:id="15" w:name="_heading=h.1ksv4uv" w:colFirst="0" w:colLast="0"/>
      <w:bookmarkEnd w:id="15"/>
      <w:r>
        <w:t>Features of the application targeted for automated testing are stable enoug</w:t>
      </w:r>
      <w:r>
        <w:t>h for developing and executing tests. Any functionality that will be tested using automated tests must be stable otherwise automated testing will not have the expected return on invested time and effort.</w:t>
      </w:r>
    </w:p>
    <w:p w14:paraId="7FE4E082" w14:textId="77777777" w:rsidR="001C58F7" w:rsidRDefault="00033A39">
      <w:pPr>
        <w:jc w:val="both"/>
      </w:pPr>
      <w:bookmarkStart w:id="16" w:name="_heading=h.44sinio" w:colFirst="0" w:colLast="0"/>
      <w:bookmarkEnd w:id="16"/>
      <w:r>
        <w:t>Testing environment has the necessary test data. Tes</w:t>
      </w:r>
      <w:r>
        <w:t xml:space="preserve">t data reflects the production environment. </w:t>
      </w:r>
    </w:p>
    <w:p w14:paraId="0A85C926" w14:textId="77777777" w:rsidR="001C58F7" w:rsidRDefault="00033A39">
      <w:pPr>
        <w:pStyle w:val="Heading2"/>
        <w:keepNext w:val="0"/>
        <w:jc w:val="both"/>
      </w:pPr>
      <w:bookmarkStart w:id="17" w:name="_heading=h.2jxsxqh" w:colFirst="0" w:colLast="0"/>
      <w:bookmarkEnd w:id="17"/>
      <w:r>
        <w:t>Principles</w:t>
      </w:r>
    </w:p>
    <w:p w14:paraId="49827C43" w14:textId="77777777" w:rsidR="001C58F7" w:rsidRDefault="00033A39">
      <w:pPr>
        <w:jc w:val="both"/>
      </w:pPr>
      <w:bookmarkStart w:id="18" w:name="_heading=h.z337ya" w:colFirst="0" w:colLast="0"/>
      <w:bookmarkEnd w:id="18"/>
      <w:r>
        <w:t>Testing reporting processes will be defined well ahead, yet flexible, with the ability to change as needed in accordance with the agile principles.</w:t>
      </w:r>
    </w:p>
    <w:p w14:paraId="2DE5FECB" w14:textId="77777777" w:rsidR="001C58F7" w:rsidRDefault="00033A39">
      <w:pPr>
        <w:jc w:val="both"/>
      </w:pPr>
      <w:bookmarkStart w:id="19" w:name="_heading=h.3j2qqm3" w:colFirst="0" w:colLast="0"/>
      <w:bookmarkEnd w:id="19"/>
      <w:r>
        <w:t xml:space="preserve">Gherkin and Cucumber will be used to write feature files that validate the acceptance criteria. </w:t>
      </w:r>
    </w:p>
    <w:p w14:paraId="6B6C6D29" w14:textId="77777777" w:rsidR="001C58F7" w:rsidRDefault="00033A39">
      <w:pPr>
        <w:jc w:val="both"/>
      </w:pPr>
      <w:bookmarkStart w:id="20" w:name="_heading=h.1y810tw" w:colFirst="0" w:colLast="0"/>
      <w:bookmarkEnd w:id="20"/>
      <w:r>
        <w:t>Feature files will be written focusing on meeting the business objectives, cost efficiency, and quality.</w:t>
      </w:r>
    </w:p>
    <w:p w14:paraId="39A4BFAC" w14:textId="77777777" w:rsidR="001C58F7" w:rsidRDefault="00033A39">
      <w:pPr>
        <w:jc w:val="both"/>
      </w:pPr>
      <w:bookmarkStart w:id="21" w:name="_heading=h.4i7ojhp" w:colFirst="0" w:colLast="0"/>
      <w:bookmarkEnd w:id="21"/>
      <w:r>
        <w:t>Testing environment and data will emulate a production</w:t>
      </w:r>
      <w:r>
        <w:t xml:space="preserve"> environment as much as possible.</w:t>
      </w:r>
    </w:p>
    <w:p w14:paraId="0059F40B" w14:textId="77777777" w:rsidR="001C58F7" w:rsidRDefault="00033A39">
      <w:pPr>
        <w:jc w:val="both"/>
      </w:pPr>
      <w:bookmarkStart w:id="22" w:name="_heading=h.2xcytpi" w:colFirst="0" w:colLast="0"/>
      <w:bookmarkEnd w:id="22"/>
      <w:r>
        <w:lastRenderedPageBreak/>
        <w:t xml:space="preserve">There will be clearly defined entrance and exit criteria for each test case. </w:t>
      </w:r>
    </w:p>
    <w:p w14:paraId="15F3F336" w14:textId="77777777" w:rsidR="001C58F7" w:rsidRDefault="00033A39">
      <w:pPr>
        <w:jc w:val="both"/>
      </w:pPr>
      <w:bookmarkStart w:id="23" w:name="_heading=h.1ci93xb" w:colFirst="0" w:colLast="0"/>
      <w:bookmarkEnd w:id="23"/>
      <w:r>
        <w:t xml:space="preserve">Testing will be integrated with the CI/CD process and smoke tests will run for every build to find problems as early as possible. </w:t>
      </w:r>
    </w:p>
    <w:p w14:paraId="4AC60E59" w14:textId="77777777" w:rsidR="001C58F7" w:rsidRDefault="00033A39">
      <w:pPr>
        <w:jc w:val="both"/>
      </w:pPr>
      <w:bookmarkStart w:id="24" w:name="_heading=h.3whwml4" w:colFirst="0" w:colLast="0"/>
      <w:bookmarkEnd w:id="24"/>
      <w:r>
        <w:t>Tests will be</w:t>
      </w:r>
      <w:r>
        <w:t xml:space="preserve"> executed in different browsers to verify that application works that same way in all browsers.</w:t>
      </w:r>
    </w:p>
    <w:p w14:paraId="2B21493A" w14:textId="77777777" w:rsidR="001C58F7" w:rsidRDefault="001C58F7">
      <w:pPr>
        <w:jc w:val="both"/>
      </w:pPr>
    </w:p>
    <w:p w14:paraId="3702FA68" w14:textId="77777777" w:rsidR="001C58F7" w:rsidRDefault="00033A39">
      <w:pPr>
        <w:pStyle w:val="Heading2"/>
        <w:jc w:val="both"/>
        <w:rPr>
          <w:b w:val="0"/>
        </w:rPr>
      </w:pPr>
      <w:bookmarkStart w:id="25" w:name="_heading=h.2bn6wsx" w:colFirst="0" w:colLast="0"/>
      <w:bookmarkEnd w:id="25"/>
      <w:r>
        <w:t>Scope</w:t>
      </w:r>
    </w:p>
    <w:p w14:paraId="084D3470" w14:textId="77777777" w:rsidR="001C58F7" w:rsidRDefault="00033A39">
      <w:pPr>
        <w:pStyle w:val="Heading3"/>
        <w:jc w:val="both"/>
      </w:pPr>
      <w:bookmarkStart w:id="26" w:name="_heading=h.qsh70q" w:colFirst="0" w:colLast="0"/>
      <w:bookmarkEnd w:id="26"/>
      <w:r>
        <w:t>Functional testing</w:t>
      </w:r>
    </w:p>
    <w:p w14:paraId="14E15933" w14:textId="77777777" w:rsidR="001C58F7" w:rsidRDefault="00033A39">
      <w:pPr>
        <w:jc w:val="both"/>
      </w:pPr>
      <w:r>
        <w:t>Functional testing will be performed to verify if the application features are developed according to the specifications. Functional t</w:t>
      </w:r>
      <w:r>
        <w:t xml:space="preserve">esting will be done manually and using automation. BA’s will provide the scenarios for functional tests. However, testers also will need to write scenarios for functional tests when required. </w:t>
      </w:r>
    </w:p>
    <w:p w14:paraId="2427A8F5" w14:textId="77777777" w:rsidR="001C58F7" w:rsidRDefault="00033A39">
      <w:pPr>
        <w:jc w:val="both"/>
      </w:pPr>
      <w:r>
        <w:t>Functional testing will be carried out by the functional testin</w:t>
      </w:r>
      <w:r>
        <w:t>g team.</w:t>
      </w:r>
    </w:p>
    <w:p w14:paraId="20899805" w14:textId="77777777" w:rsidR="001C58F7" w:rsidRDefault="001C58F7">
      <w:pPr>
        <w:jc w:val="both"/>
      </w:pPr>
    </w:p>
    <w:p w14:paraId="5999C990" w14:textId="77777777" w:rsidR="001C58F7" w:rsidRDefault="00033A39">
      <w:pPr>
        <w:pStyle w:val="Heading3"/>
        <w:jc w:val="both"/>
      </w:pPr>
      <w:bookmarkStart w:id="27" w:name="_heading=h.3as4poj" w:colFirst="0" w:colLast="0"/>
      <w:bookmarkEnd w:id="27"/>
      <w:r>
        <w:t xml:space="preserve">Performance testing </w:t>
      </w:r>
    </w:p>
    <w:p w14:paraId="7BD679AB" w14:textId="77777777" w:rsidR="001C58F7" w:rsidRDefault="00033A39">
      <w:pPr>
        <w:jc w:val="both"/>
        <w:rPr>
          <w:color w:val="FF0000"/>
        </w:rPr>
      </w:pPr>
      <w:r>
        <w:t xml:space="preserve">Performance testing will be carried out in order to measure scalability, reliability and resource usage of the application under test. Performance testing will be carried out by the performance testing engineer. </w:t>
      </w:r>
      <w:r>
        <w:rPr>
          <w:color w:val="FF0000"/>
        </w:rPr>
        <w:t>Performance testing strategy and management details will be described in a separate document. Performance testing is not in the scope of this document.</w:t>
      </w:r>
    </w:p>
    <w:p w14:paraId="6E068596" w14:textId="77777777" w:rsidR="001C58F7" w:rsidRDefault="00033A39">
      <w:pPr>
        <w:jc w:val="both"/>
      </w:pPr>
      <w:r>
        <w:t xml:space="preserve"> </w:t>
      </w:r>
    </w:p>
    <w:p w14:paraId="0B3FBE10" w14:textId="77777777" w:rsidR="001C58F7" w:rsidRDefault="00033A39">
      <w:pPr>
        <w:pStyle w:val="Heading3"/>
        <w:jc w:val="both"/>
      </w:pPr>
      <w:bookmarkStart w:id="28" w:name="_heading=h.1pxezwc" w:colFirst="0" w:colLast="0"/>
      <w:bookmarkEnd w:id="28"/>
      <w:r>
        <w:t>Security testing</w:t>
      </w:r>
    </w:p>
    <w:p w14:paraId="276B14F3" w14:textId="77777777" w:rsidR="001C58F7" w:rsidRDefault="00033A39">
      <w:pPr>
        <w:jc w:val="both"/>
        <w:rPr>
          <w:color w:val="FF0000"/>
        </w:rPr>
      </w:pPr>
      <w:r>
        <w:t>Security testing will be conducted to check for vulnerabilities, threats, risks in th</w:t>
      </w:r>
      <w:r>
        <w:t xml:space="preserve">e application in order to make the application highly secure and prevent malicious attacks from intruders. </w:t>
      </w:r>
      <w:r>
        <w:rPr>
          <w:color w:val="FF0000"/>
        </w:rPr>
        <w:t>Security testing will be carried out by the performance testing engineer. Security testing strategy and management details will be described in a sep</w:t>
      </w:r>
      <w:r>
        <w:rPr>
          <w:color w:val="FF0000"/>
        </w:rPr>
        <w:t>arate document. Security testing is not in the scope of this document.</w:t>
      </w:r>
    </w:p>
    <w:p w14:paraId="520F7D67" w14:textId="77777777" w:rsidR="001C58F7" w:rsidRDefault="001C58F7">
      <w:pPr>
        <w:jc w:val="both"/>
      </w:pPr>
    </w:p>
    <w:p w14:paraId="374AAB11" w14:textId="77777777" w:rsidR="001C58F7" w:rsidRDefault="00033A39">
      <w:pPr>
        <w:pStyle w:val="Heading3"/>
        <w:jc w:val="both"/>
      </w:pPr>
      <w:bookmarkStart w:id="29" w:name="_heading=h.49x2ik5" w:colFirst="0" w:colLast="0"/>
      <w:bookmarkEnd w:id="29"/>
      <w:r>
        <w:t>Layers of testing</w:t>
      </w:r>
    </w:p>
    <w:p w14:paraId="46916C10" w14:textId="77777777" w:rsidR="001C58F7" w:rsidRDefault="00033A39">
      <w:pPr>
        <w:jc w:val="both"/>
      </w:pPr>
      <w:r>
        <w:t xml:space="preserve">Functional testing will be on three layers of the application: UI, API, and Database. In each layer tests can be executed manually or using automation. </w:t>
      </w:r>
    </w:p>
    <w:p w14:paraId="53EB8731" w14:textId="77777777" w:rsidR="001C58F7" w:rsidRDefault="001C58F7">
      <w:pPr>
        <w:jc w:val="both"/>
      </w:pPr>
    </w:p>
    <w:p w14:paraId="0DAE336D" w14:textId="77777777" w:rsidR="001C58F7" w:rsidRDefault="00033A39">
      <w:pPr>
        <w:pStyle w:val="Heading2"/>
        <w:jc w:val="both"/>
      </w:pPr>
      <w:bookmarkStart w:id="30" w:name="_heading=h.2p2csry" w:colFirst="0" w:colLast="0"/>
      <w:bookmarkEnd w:id="30"/>
      <w:r>
        <w:t>Types of tes</w:t>
      </w:r>
      <w:r>
        <w:t>ts</w:t>
      </w:r>
    </w:p>
    <w:p w14:paraId="6EF7A128" w14:textId="77777777" w:rsidR="001C58F7" w:rsidRDefault="00033A39">
      <w:pPr>
        <w:pBdr>
          <w:top w:val="nil"/>
          <w:left w:val="nil"/>
          <w:bottom w:val="nil"/>
          <w:right w:val="nil"/>
          <w:between w:val="nil"/>
        </w:pBdr>
        <w:spacing w:after="120"/>
        <w:jc w:val="both"/>
        <w:rPr>
          <w:color w:val="000000"/>
        </w:rPr>
      </w:pPr>
      <w:r>
        <w:rPr>
          <w:color w:val="000000"/>
        </w:rPr>
        <w:t>Automated tests are quite flexible and can be used to carry out several types of testing. However, Selenium tests are primarily used to do certain types of functional testing. All types of tests will be developed based on the same framework and</w:t>
      </w:r>
      <w:r>
        <w:t xml:space="preserve"> generate th</w:t>
      </w:r>
      <w:r>
        <w:t xml:space="preserve">e </w:t>
      </w:r>
      <w:r>
        <w:rPr>
          <w:color w:val="000000"/>
        </w:rPr>
        <w:t>same type of reports.</w:t>
      </w:r>
    </w:p>
    <w:p w14:paraId="2CEE5D17" w14:textId="77777777" w:rsidR="001C58F7" w:rsidRDefault="00033A39">
      <w:pPr>
        <w:pStyle w:val="Heading3"/>
        <w:jc w:val="both"/>
      </w:pPr>
      <w:bookmarkStart w:id="31" w:name="_heading=h.147n2zr" w:colFirst="0" w:colLast="0"/>
      <w:bookmarkEnd w:id="31"/>
      <w:r>
        <w:t>Functional tests</w:t>
      </w:r>
    </w:p>
    <w:p w14:paraId="4F760203" w14:textId="77777777" w:rsidR="001C58F7" w:rsidRDefault="00033A39">
      <w:pPr>
        <w:pBdr>
          <w:top w:val="nil"/>
          <w:left w:val="nil"/>
          <w:bottom w:val="nil"/>
          <w:right w:val="nil"/>
          <w:between w:val="nil"/>
        </w:pBdr>
        <w:spacing w:after="120"/>
        <w:jc w:val="both"/>
        <w:rPr>
          <w:color w:val="000000"/>
        </w:rPr>
      </w:pPr>
      <w:r>
        <w:rPr>
          <w:color w:val="000000"/>
        </w:rPr>
        <w:t>Automated testing will primarily focus on the functional testing of the application under test. Tests will be executed in the test environment. Functional tests verify functionality of a specific feature based on th</w:t>
      </w:r>
      <w:r>
        <w:rPr>
          <w:color w:val="000000"/>
        </w:rPr>
        <w:t xml:space="preserve">e requirements for that feature. Functional tests will be carried out by testing the User </w:t>
      </w:r>
      <w:r>
        <w:rPr>
          <w:color w:val="000000"/>
        </w:rPr>
        <w:lastRenderedPageBreak/>
        <w:t xml:space="preserve">Interface, the back end and web services of </w:t>
      </w:r>
      <w:proofErr w:type="spellStart"/>
      <w:r>
        <w:rPr>
          <w:b/>
        </w:rPr>
        <w:t>Transmuda</w:t>
      </w:r>
      <w:proofErr w:type="spellEnd"/>
      <w:r>
        <w:rPr>
          <w:color w:val="000000"/>
        </w:rPr>
        <w:t xml:space="preserve"> application. For automated functional tests, priority will be given to tests cases that bring most business valu</w:t>
      </w:r>
      <w:r>
        <w:rPr>
          <w:color w:val="000000"/>
        </w:rPr>
        <w:t>e.</w:t>
      </w:r>
    </w:p>
    <w:p w14:paraId="7D3811F1" w14:textId="77777777" w:rsidR="001C58F7" w:rsidRDefault="00033A39">
      <w:pPr>
        <w:pStyle w:val="Heading3"/>
        <w:jc w:val="both"/>
      </w:pPr>
      <w:bookmarkStart w:id="32" w:name="_heading=h.3o7alnk" w:colFirst="0" w:colLast="0"/>
      <w:bookmarkEnd w:id="32"/>
      <w:r>
        <w:t>Smoke tests</w:t>
      </w:r>
    </w:p>
    <w:p w14:paraId="6B15371F" w14:textId="77777777" w:rsidR="001C58F7" w:rsidRDefault="00033A39">
      <w:pPr>
        <w:pBdr>
          <w:top w:val="nil"/>
          <w:left w:val="nil"/>
          <w:bottom w:val="nil"/>
          <w:right w:val="nil"/>
          <w:between w:val="nil"/>
        </w:pBdr>
        <w:spacing w:after="120"/>
        <w:jc w:val="both"/>
        <w:rPr>
          <w:color w:val="000000"/>
        </w:rPr>
      </w:pPr>
      <w:r>
        <w:rPr>
          <w:color w:val="000000"/>
        </w:rPr>
        <w:t xml:space="preserve">Smoke tests will be developed and executed periodically. Smoke testing will be used to identify the general stability of the </w:t>
      </w:r>
      <w:proofErr w:type="spellStart"/>
      <w:r>
        <w:rPr>
          <w:b/>
        </w:rPr>
        <w:t>Transmuda</w:t>
      </w:r>
      <w:proofErr w:type="spellEnd"/>
      <w:r>
        <w:t xml:space="preserve"> </w:t>
      </w:r>
      <w:r>
        <w:rPr>
          <w:color w:val="000000"/>
        </w:rPr>
        <w:t xml:space="preserve">application. Testing scenarios for the smoke test will be approved by the BA or </w:t>
      </w:r>
      <w:proofErr w:type="gramStart"/>
      <w:r>
        <w:rPr>
          <w:color w:val="000000"/>
        </w:rPr>
        <w:t>SM</w:t>
      </w:r>
      <w:r>
        <w:t>E</w:t>
      </w:r>
      <w:r>
        <w:rPr>
          <w:color w:val="990000"/>
        </w:rPr>
        <w:t>(</w:t>
      </w:r>
      <w:proofErr w:type="gramEnd"/>
      <w:r>
        <w:rPr>
          <w:rFonts w:ascii="Roboto" w:eastAsia="Roboto" w:hAnsi="Roboto" w:cs="Roboto"/>
          <w:b/>
          <w:color w:val="990000"/>
          <w:sz w:val="26"/>
          <w:szCs w:val="26"/>
        </w:rPr>
        <w:t>Subject Matter Expert</w:t>
      </w:r>
      <w:r>
        <w:rPr>
          <w:color w:val="990000"/>
        </w:rPr>
        <w:t>)</w:t>
      </w:r>
      <w:r>
        <w:rPr>
          <w:color w:val="000000"/>
        </w:rPr>
        <w:t xml:space="preserve">. Smoke tests can run against multiple environments. </w:t>
      </w:r>
    </w:p>
    <w:p w14:paraId="27F081BF" w14:textId="77777777" w:rsidR="001C58F7" w:rsidRDefault="00033A39">
      <w:pPr>
        <w:pBdr>
          <w:top w:val="nil"/>
          <w:left w:val="nil"/>
          <w:bottom w:val="nil"/>
          <w:right w:val="nil"/>
          <w:between w:val="nil"/>
        </w:pBdr>
        <w:spacing w:after="120"/>
        <w:jc w:val="both"/>
        <w:rPr>
          <w:color w:val="000000"/>
        </w:rPr>
      </w:pPr>
      <w:r>
        <w:rPr>
          <w:color w:val="000000"/>
        </w:rPr>
        <w:t>Smoke tests will be integrated to the CI environment and can be executed based on a schedule as well as be triggered after every deployment. Smoke tests reports will be emailed to the whole team in case</w:t>
      </w:r>
      <w:r>
        <w:rPr>
          <w:color w:val="000000"/>
        </w:rPr>
        <w:t xml:space="preserve"> of a failure. Typically, smoke test failure indicates a major issue </w:t>
      </w:r>
      <w:r>
        <w:t>with an application</w:t>
      </w:r>
      <w:r>
        <w:rPr>
          <w:color w:val="000000"/>
        </w:rPr>
        <w:t xml:space="preserve"> under test and </w:t>
      </w:r>
      <w:r>
        <w:t>requires</w:t>
      </w:r>
      <w:r>
        <w:rPr>
          <w:color w:val="000000"/>
        </w:rPr>
        <w:t xml:space="preserve"> immediate attention.</w:t>
      </w:r>
    </w:p>
    <w:p w14:paraId="50AE3C00" w14:textId="77777777" w:rsidR="001C58F7" w:rsidRDefault="00033A39">
      <w:pPr>
        <w:pStyle w:val="Heading3"/>
        <w:jc w:val="both"/>
      </w:pPr>
      <w:bookmarkStart w:id="33" w:name="_heading=h.23ckvvd" w:colFirst="0" w:colLast="0"/>
      <w:bookmarkEnd w:id="33"/>
      <w:r>
        <w:t>End-to-end tests</w:t>
      </w:r>
    </w:p>
    <w:p w14:paraId="4740AE02" w14:textId="77777777" w:rsidR="001C58F7" w:rsidRDefault="00033A39">
      <w:pPr>
        <w:pBdr>
          <w:top w:val="nil"/>
          <w:left w:val="nil"/>
          <w:bottom w:val="nil"/>
          <w:right w:val="nil"/>
          <w:between w:val="nil"/>
        </w:pBdr>
        <w:spacing w:after="120"/>
        <w:jc w:val="both"/>
        <w:rPr>
          <w:color w:val="000000"/>
        </w:rPr>
      </w:pPr>
      <w:r>
        <w:rPr>
          <w:color w:val="000000"/>
        </w:rPr>
        <w:t>The purpose of End-To-End testing is to ensure entire business processes that the system supports per req</w:t>
      </w:r>
      <w:r>
        <w:rPr>
          <w:color w:val="000000"/>
        </w:rPr>
        <w:t>uirements. The business flows for End-To-End testing will be identified in collaboration with the BA and feature files will be developed specifically for these types of tests. Typical End-To-End test may include testing multiple systems as part of the sing</w:t>
      </w:r>
      <w:r>
        <w:rPr>
          <w:color w:val="000000"/>
        </w:rPr>
        <w:t>le test.</w:t>
      </w:r>
    </w:p>
    <w:p w14:paraId="17604CAF" w14:textId="77777777" w:rsidR="001C58F7" w:rsidRDefault="00033A39">
      <w:pPr>
        <w:pStyle w:val="Heading3"/>
        <w:jc w:val="both"/>
      </w:pPr>
      <w:bookmarkStart w:id="34" w:name="_heading=h.ihv636" w:colFirst="0" w:colLast="0"/>
      <w:bookmarkEnd w:id="34"/>
      <w:r>
        <w:t>Regression tests</w:t>
      </w:r>
    </w:p>
    <w:p w14:paraId="646A93C3" w14:textId="77777777" w:rsidR="001C58F7" w:rsidRDefault="00033A39">
      <w:pPr>
        <w:pBdr>
          <w:top w:val="nil"/>
          <w:left w:val="nil"/>
          <w:bottom w:val="nil"/>
          <w:right w:val="nil"/>
          <w:between w:val="nil"/>
        </w:pBdr>
        <w:spacing w:after="120"/>
        <w:jc w:val="both"/>
        <w:rPr>
          <w:color w:val="000000"/>
        </w:rPr>
      </w:pPr>
      <w:r>
        <w:rPr>
          <w:color w:val="000000"/>
        </w:rPr>
        <w:t xml:space="preserve">Regression tests will be carried out after a major code change as well as before certain milestones. Functional automated tests and End-To-End which are stable and most value will be added to the Regression. Regression test suite </w:t>
      </w:r>
      <w:r>
        <w:rPr>
          <w:color w:val="000000"/>
        </w:rPr>
        <w:t>will grow after every sprint iteration. Regression tests will be run as often as possible to keep the Regression suite up to date and find issues early. Maintaining the regression suite will be included in the estimation of the work of test engineers.</w:t>
      </w:r>
    </w:p>
    <w:p w14:paraId="67B396E6" w14:textId="77777777" w:rsidR="001C58F7" w:rsidRDefault="001C58F7">
      <w:pPr>
        <w:jc w:val="both"/>
      </w:pPr>
    </w:p>
    <w:p w14:paraId="6FB0E771" w14:textId="77777777" w:rsidR="001C58F7" w:rsidRDefault="00033A39">
      <w:pPr>
        <w:pStyle w:val="Heading2"/>
        <w:jc w:val="both"/>
      </w:pPr>
      <w:bookmarkStart w:id="35" w:name="_heading=h.32hioqz" w:colFirst="0" w:colLast="0"/>
      <w:bookmarkEnd w:id="35"/>
      <w:r>
        <w:t>Tes</w:t>
      </w:r>
      <w:r>
        <w:t>t Data</w:t>
      </w:r>
    </w:p>
    <w:p w14:paraId="70ABDDD9" w14:textId="77777777" w:rsidR="001C58F7" w:rsidRDefault="00033A39">
      <w:pPr>
        <w:jc w:val="both"/>
      </w:pPr>
      <w:r>
        <w:t xml:space="preserve">For functional testing, test data need to be generated to ensure proper testing of scenarios that depends on preset data input. Test data will be generated in several ways depending on the needs of specific test scenarios. </w:t>
      </w:r>
    </w:p>
    <w:p w14:paraId="0C6ABB28" w14:textId="77777777" w:rsidR="001C58F7" w:rsidRDefault="00033A39">
      <w:pPr>
        <w:jc w:val="both"/>
      </w:pPr>
      <w:r>
        <w:t xml:space="preserve">Methods to generate test </w:t>
      </w:r>
      <w:r>
        <w:t>data include</w:t>
      </w:r>
    </w:p>
    <w:p w14:paraId="759AA19A" w14:textId="77777777" w:rsidR="001C58F7" w:rsidRDefault="00033A39">
      <w:pPr>
        <w:numPr>
          <w:ilvl w:val="0"/>
          <w:numId w:val="4"/>
        </w:numPr>
        <w:pBdr>
          <w:top w:val="nil"/>
          <w:left w:val="nil"/>
          <w:bottom w:val="nil"/>
          <w:right w:val="nil"/>
          <w:between w:val="nil"/>
        </w:pBdr>
        <w:jc w:val="both"/>
      </w:pPr>
      <w:r>
        <w:rPr>
          <w:color w:val="000000"/>
        </w:rPr>
        <w:t>Spinning up test environments in docker that come with preloaded test data</w:t>
      </w:r>
    </w:p>
    <w:p w14:paraId="48369A5D" w14:textId="77777777" w:rsidR="001C58F7" w:rsidRDefault="00033A39">
      <w:pPr>
        <w:numPr>
          <w:ilvl w:val="0"/>
          <w:numId w:val="4"/>
        </w:numPr>
        <w:pBdr>
          <w:top w:val="nil"/>
          <w:left w:val="nil"/>
          <w:bottom w:val="nil"/>
          <w:right w:val="nil"/>
          <w:between w:val="nil"/>
        </w:pBdr>
        <w:jc w:val="both"/>
      </w:pPr>
      <w:r>
        <w:rPr>
          <w:color w:val="000000"/>
        </w:rPr>
        <w:t>Using database script to insert data directly to database</w:t>
      </w:r>
    </w:p>
    <w:p w14:paraId="71CCC0B7" w14:textId="77777777" w:rsidR="001C58F7" w:rsidRDefault="00033A39">
      <w:pPr>
        <w:numPr>
          <w:ilvl w:val="0"/>
          <w:numId w:val="4"/>
        </w:numPr>
        <w:pBdr>
          <w:top w:val="nil"/>
          <w:left w:val="nil"/>
          <w:bottom w:val="nil"/>
          <w:right w:val="nil"/>
          <w:between w:val="nil"/>
        </w:pBdr>
        <w:jc w:val="both"/>
      </w:pPr>
      <w:r>
        <w:rPr>
          <w:color w:val="000000"/>
        </w:rPr>
        <w:t>Using JDBC and API to create test data before or during the automation test execution</w:t>
      </w:r>
    </w:p>
    <w:p w14:paraId="570A3200" w14:textId="77777777" w:rsidR="001C58F7" w:rsidRDefault="00033A39">
      <w:pPr>
        <w:numPr>
          <w:ilvl w:val="0"/>
          <w:numId w:val="4"/>
        </w:numPr>
        <w:pBdr>
          <w:top w:val="nil"/>
          <w:left w:val="nil"/>
          <w:bottom w:val="nil"/>
          <w:right w:val="nil"/>
          <w:between w:val="nil"/>
        </w:pBdr>
        <w:jc w:val="both"/>
      </w:pPr>
      <w:r>
        <w:rPr>
          <w:color w:val="000000"/>
        </w:rPr>
        <w:t>Using Selenium WebDriver to create the test data before or during the test execution</w:t>
      </w:r>
    </w:p>
    <w:p w14:paraId="3D2D1E37" w14:textId="77777777" w:rsidR="001C58F7" w:rsidRDefault="00033A39">
      <w:pPr>
        <w:spacing w:after="160" w:line="259" w:lineRule="auto"/>
        <w:jc w:val="both"/>
        <w:rPr>
          <w:b/>
        </w:rPr>
      </w:pPr>
      <w:r>
        <w:br w:type="page"/>
      </w:r>
    </w:p>
    <w:p w14:paraId="06ECF342" w14:textId="77777777" w:rsidR="001C58F7" w:rsidRDefault="00033A39">
      <w:pPr>
        <w:pStyle w:val="Heading1"/>
        <w:jc w:val="both"/>
        <w:rPr>
          <w:rFonts w:ascii="Times New Roman" w:eastAsia="Times New Roman" w:hAnsi="Times New Roman" w:cs="Times New Roman"/>
        </w:rPr>
      </w:pPr>
      <w:bookmarkStart w:id="36" w:name="_heading=h.1hmsyys" w:colFirst="0" w:colLast="0"/>
      <w:bookmarkEnd w:id="36"/>
      <w:r>
        <w:rPr>
          <w:rFonts w:ascii="Times New Roman" w:eastAsia="Times New Roman" w:hAnsi="Times New Roman" w:cs="Times New Roman"/>
        </w:rPr>
        <w:lastRenderedPageBreak/>
        <w:t>TEST MANAGEMENT</w:t>
      </w:r>
    </w:p>
    <w:p w14:paraId="4B3CE532" w14:textId="77777777" w:rsidR="001C58F7" w:rsidRDefault="00033A39">
      <w:pPr>
        <w:pStyle w:val="Heading2"/>
        <w:jc w:val="both"/>
      </w:pPr>
      <w:bookmarkStart w:id="37" w:name="_heading=h.41mghml" w:colFirst="0" w:colLast="0"/>
      <w:bookmarkEnd w:id="37"/>
      <w:r>
        <w:t>Test and Defect Management</w:t>
      </w:r>
    </w:p>
    <w:p w14:paraId="7A318E2B" w14:textId="77777777" w:rsidR="001C58F7" w:rsidRDefault="00033A39">
      <w:pPr>
        <w:jc w:val="both"/>
      </w:pPr>
      <w:bookmarkStart w:id="38" w:name="_heading=h.2grqrue" w:colFirst="0" w:colLast="0"/>
      <w:bookmarkEnd w:id="38"/>
      <w:r>
        <w:t xml:space="preserve">Jira will be used to reporting and tracking bugs and defects found by the automated tests. The procedure for reporting, verifying and prioritizing defects will be decided in cooperation with the stakeholders. Details that will be decided for the following </w:t>
      </w:r>
      <w:r>
        <w:t xml:space="preserve">processes: </w:t>
      </w:r>
    </w:p>
    <w:p w14:paraId="5A28141C" w14:textId="77777777" w:rsidR="001C58F7" w:rsidRDefault="00033A39">
      <w:pPr>
        <w:numPr>
          <w:ilvl w:val="0"/>
          <w:numId w:val="5"/>
        </w:numPr>
        <w:pBdr>
          <w:top w:val="nil"/>
          <w:left w:val="nil"/>
          <w:bottom w:val="nil"/>
          <w:right w:val="nil"/>
          <w:between w:val="nil"/>
        </w:pBdr>
        <w:jc w:val="both"/>
      </w:pPr>
      <w:bookmarkStart w:id="39" w:name="_heading=h.vx1227" w:colFirst="0" w:colLast="0"/>
      <w:bookmarkEnd w:id="39"/>
      <w:r>
        <w:rPr>
          <w:color w:val="000000"/>
        </w:rPr>
        <w:t>Tools used for defect tracking</w:t>
      </w:r>
    </w:p>
    <w:p w14:paraId="4E986630" w14:textId="77777777" w:rsidR="001C58F7" w:rsidRDefault="00033A39">
      <w:pPr>
        <w:numPr>
          <w:ilvl w:val="0"/>
          <w:numId w:val="5"/>
        </w:numPr>
        <w:pBdr>
          <w:top w:val="nil"/>
          <w:left w:val="nil"/>
          <w:bottom w:val="nil"/>
          <w:right w:val="nil"/>
          <w:between w:val="nil"/>
        </w:pBdr>
        <w:jc w:val="both"/>
      </w:pPr>
      <w:bookmarkStart w:id="40" w:name="_heading=h.3fwokq0" w:colFirst="0" w:colLast="0"/>
      <w:bookmarkEnd w:id="40"/>
      <w:r>
        <w:rPr>
          <w:color w:val="000000"/>
        </w:rPr>
        <w:t>Reporting and verifying defects</w:t>
      </w:r>
    </w:p>
    <w:p w14:paraId="47952E7B" w14:textId="77777777" w:rsidR="001C58F7" w:rsidRDefault="00033A39">
      <w:pPr>
        <w:numPr>
          <w:ilvl w:val="0"/>
          <w:numId w:val="5"/>
        </w:numPr>
        <w:pBdr>
          <w:top w:val="nil"/>
          <w:left w:val="nil"/>
          <w:bottom w:val="nil"/>
          <w:right w:val="nil"/>
          <w:between w:val="nil"/>
        </w:pBdr>
        <w:jc w:val="both"/>
      </w:pPr>
      <w:bookmarkStart w:id="41" w:name="_heading=h.1v1yuxt" w:colFirst="0" w:colLast="0"/>
      <w:bookmarkEnd w:id="41"/>
      <w:r>
        <w:rPr>
          <w:color w:val="000000"/>
        </w:rPr>
        <w:t>Defining and assigning priority and severity</w:t>
      </w:r>
    </w:p>
    <w:p w14:paraId="412505DE" w14:textId="77777777" w:rsidR="001C58F7" w:rsidRDefault="00033A39">
      <w:pPr>
        <w:numPr>
          <w:ilvl w:val="0"/>
          <w:numId w:val="5"/>
        </w:numPr>
        <w:pBdr>
          <w:top w:val="nil"/>
          <w:left w:val="nil"/>
          <w:bottom w:val="nil"/>
          <w:right w:val="nil"/>
          <w:between w:val="nil"/>
        </w:pBdr>
        <w:jc w:val="both"/>
      </w:pPr>
      <w:bookmarkStart w:id="42" w:name="_heading=h.4f1mdlm" w:colFirst="0" w:colLast="0"/>
      <w:bookmarkEnd w:id="42"/>
      <w:r>
        <w:rPr>
          <w:color w:val="000000"/>
        </w:rPr>
        <w:t>Fixing the reported defects</w:t>
      </w:r>
    </w:p>
    <w:p w14:paraId="445EDFAD" w14:textId="77777777" w:rsidR="001C58F7" w:rsidRDefault="00033A39">
      <w:pPr>
        <w:numPr>
          <w:ilvl w:val="0"/>
          <w:numId w:val="5"/>
        </w:numPr>
        <w:pBdr>
          <w:top w:val="nil"/>
          <w:left w:val="nil"/>
          <w:bottom w:val="nil"/>
          <w:right w:val="nil"/>
          <w:between w:val="nil"/>
        </w:pBdr>
        <w:jc w:val="both"/>
      </w:pPr>
      <w:bookmarkStart w:id="43" w:name="_heading=h.2u6wntf" w:colFirst="0" w:colLast="0"/>
      <w:bookmarkEnd w:id="43"/>
      <w:r>
        <w:rPr>
          <w:color w:val="000000"/>
        </w:rPr>
        <w:t>Retesting and closing opened defects</w:t>
      </w:r>
    </w:p>
    <w:p w14:paraId="06B7DB60" w14:textId="77777777" w:rsidR="001C58F7" w:rsidRDefault="00033A39">
      <w:pPr>
        <w:pStyle w:val="Heading2"/>
        <w:jc w:val="both"/>
      </w:pPr>
      <w:bookmarkStart w:id="44" w:name="_heading=h.19c6y18" w:colFirst="0" w:colLast="0"/>
      <w:bookmarkEnd w:id="44"/>
      <w:r>
        <w:t>Reporting</w:t>
      </w:r>
    </w:p>
    <w:p w14:paraId="56679816" w14:textId="77777777" w:rsidR="001C58F7" w:rsidRDefault="00033A39">
      <w:pPr>
        <w:jc w:val="both"/>
        <w:sectPr w:rsidR="001C58F7">
          <w:headerReference w:type="default" r:id="rId12"/>
          <w:footerReference w:type="default" r:id="rId13"/>
          <w:pgSz w:w="12240" w:h="15840"/>
          <w:pgMar w:top="979" w:right="1440" w:bottom="648" w:left="1440" w:header="720" w:footer="720" w:gutter="0"/>
          <w:pgNumType w:start="0"/>
          <w:cols w:space="720"/>
          <w:titlePg/>
        </w:sectPr>
      </w:pPr>
      <w:r>
        <w:t>Comprehensive and detailed reports will be provided. The reports will include the business logic, test steps and screenshots. Reports for each test will be saved in the CI environment.</w:t>
      </w:r>
    </w:p>
    <w:p w14:paraId="5F427642" w14:textId="77777777" w:rsidR="001C58F7" w:rsidRDefault="00033A39">
      <w:pPr>
        <w:pStyle w:val="Heading2"/>
        <w:jc w:val="both"/>
      </w:pPr>
      <w:bookmarkStart w:id="45" w:name="_heading=h.3tbugp1" w:colFirst="0" w:colLast="0"/>
      <w:bookmarkEnd w:id="45"/>
      <w:r>
        <w:t>Frameworks tools</w:t>
      </w:r>
    </w:p>
    <w:p w14:paraId="13BF9BE5" w14:textId="77777777" w:rsidR="001C58F7" w:rsidRDefault="00033A39">
      <w:pPr>
        <w:pBdr>
          <w:top w:val="nil"/>
          <w:left w:val="nil"/>
          <w:bottom w:val="nil"/>
          <w:right w:val="nil"/>
          <w:between w:val="nil"/>
        </w:pBdr>
        <w:spacing w:after="120"/>
        <w:jc w:val="both"/>
        <w:rPr>
          <w:color w:val="000000"/>
        </w:rPr>
      </w:pPr>
      <w:r>
        <w:rPr>
          <w:color w:val="000000"/>
        </w:rPr>
        <w:t>Automated testing framework will be developed by integrating different tools. This project will use Java based tools for automated testing. Tools are chosen based on their reliability, maintainability and business value. They also allow flexibility in test</w:t>
      </w:r>
      <w:r>
        <w:rPr>
          <w:color w:val="000000"/>
        </w:rPr>
        <w:t xml:space="preserve">ing the </w:t>
      </w:r>
      <w:proofErr w:type="spellStart"/>
      <w:r>
        <w:rPr>
          <w:b/>
        </w:rPr>
        <w:t>Transmuda</w:t>
      </w:r>
      <w:proofErr w:type="spellEnd"/>
      <w:r>
        <w:t xml:space="preserve"> </w:t>
      </w:r>
      <w:r>
        <w:rPr>
          <w:color w:val="000000"/>
        </w:rPr>
        <w:t>application in different browsers, allow AWS integration, provide detailed and comprehensive reporting.</w:t>
      </w:r>
    </w:p>
    <w:p w14:paraId="38CC5278" w14:textId="77777777" w:rsidR="001C58F7" w:rsidRDefault="00033A39">
      <w:pPr>
        <w:pStyle w:val="Heading3"/>
        <w:jc w:val="both"/>
      </w:pPr>
      <w:bookmarkStart w:id="46" w:name="_heading=h.28h4qwu" w:colFirst="0" w:colLast="0"/>
      <w:bookmarkEnd w:id="46"/>
      <w:r>
        <w:t>Cucumber</w:t>
      </w:r>
    </w:p>
    <w:p w14:paraId="11849ADE" w14:textId="77777777" w:rsidR="001C58F7" w:rsidRDefault="00033A39">
      <w:pPr>
        <w:pBdr>
          <w:top w:val="nil"/>
          <w:left w:val="nil"/>
          <w:bottom w:val="nil"/>
          <w:right w:val="nil"/>
          <w:between w:val="nil"/>
        </w:pBdr>
        <w:spacing w:after="120"/>
        <w:jc w:val="both"/>
        <w:rPr>
          <w:color w:val="000000"/>
        </w:rPr>
      </w:pPr>
      <w:r>
        <w:rPr>
          <w:color w:val="000000"/>
        </w:rPr>
        <w:t>Cucumber is an open-source framework used for Behavior Driven Development. It brings the business side, developers, and the testers together. It allows doing testing with the business goal in mind.</w:t>
      </w:r>
    </w:p>
    <w:p w14:paraId="2735DEE3" w14:textId="77777777" w:rsidR="001C58F7" w:rsidRDefault="00033A39">
      <w:pPr>
        <w:pStyle w:val="Heading3"/>
        <w:jc w:val="both"/>
      </w:pPr>
      <w:bookmarkStart w:id="47" w:name="_heading=h.nmf14n" w:colFirst="0" w:colLast="0"/>
      <w:bookmarkEnd w:id="47"/>
      <w:r>
        <w:t>Selenium WebDriver</w:t>
      </w:r>
    </w:p>
    <w:p w14:paraId="58B472B2" w14:textId="77777777" w:rsidR="001C58F7" w:rsidRDefault="00033A39">
      <w:pPr>
        <w:pBdr>
          <w:top w:val="nil"/>
          <w:left w:val="nil"/>
          <w:bottom w:val="nil"/>
          <w:right w:val="nil"/>
          <w:between w:val="nil"/>
        </w:pBdr>
        <w:spacing w:after="120"/>
        <w:jc w:val="both"/>
        <w:rPr>
          <w:color w:val="000000"/>
        </w:rPr>
      </w:pPr>
      <w:r>
        <w:rPr>
          <w:color w:val="000000"/>
        </w:rPr>
        <w:t xml:space="preserve">Selenium automated browsers. It allows </w:t>
      </w:r>
      <w:r>
        <w:rPr>
          <w:color w:val="000000"/>
        </w:rPr>
        <w:t xml:space="preserve">writing and executing automated tests against multiple types of browsers. It is a widely used automation tool used for functional UI testing.  </w:t>
      </w:r>
    </w:p>
    <w:p w14:paraId="1DA0F467" w14:textId="77777777" w:rsidR="001C58F7" w:rsidRDefault="00033A39">
      <w:pPr>
        <w:pStyle w:val="Heading3"/>
        <w:jc w:val="both"/>
      </w:pPr>
      <w:bookmarkStart w:id="48" w:name="_heading=h.37m2jsg" w:colFirst="0" w:colLast="0"/>
      <w:bookmarkEnd w:id="48"/>
      <w:r>
        <w:t>JDBC</w:t>
      </w:r>
    </w:p>
    <w:p w14:paraId="42CCCFCF" w14:textId="77777777" w:rsidR="001C58F7" w:rsidRDefault="00033A39">
      <w:pPr>
        <w:pBdr>
          <w:top w:val="nil"/>
          <w:left w:val="nil"/>
          <w:bottom w:val="nil"/>
          <w:right w:val="nil"/>
          <w:between w:val="nil"/>
        </w:pBdr>
        <w:spacing w:after="120"/>
        <w:jc w:val="both"/>
        <w:rPr>
          <w:color w:val="000000"/>
        </w:rPr>
      </w:pPr>
      <w:r>
        <w:rPr>
          <w:color w:val="000000"/>
        </w:rPr>
        <w:t>JDBC (Java Database Connectivity) is a java library that is used to establish connectivity between a java a</w:t>
      </w:r>
      <w:r>
        <w:rPr>
          <w:color w:val="000000"/>
        </w:rPr>
        <w:t>pplication and a database. It will be used</w:t>
      </w:r>
      <w:r>
        <w:t xml:space="preserve"> </w:t>
      </w:r>
      <w:r>
        <w:rPr>
          <w:color w:val="000000"/>
        </w:rPr>
        <w:t>testing the database related test cases, as well during test data preparation and clean-up.</w:t>
      </w:r>
    </w:p>
    <w:p w14:paraId="464D2179" w14:textId="77777777" w:rsidR="001C58F7" w:rsidRDefault="00033A39">
      <w:pPr>
        <w:pStyle w:val="Heading3"/>
        <w:jc w:val="both"/>
      </w:pPr>
      <w:bookmarkStart w:id="49" w:name="_heading=h.1mrcu09" w:colFirst="0" w:colLast="0"/>
      <w:bookmarkEnd w:id="49"/>
      <w:r>
        <w:t>REST ASSURED</w:t>
      </w:r>
    </w:p>
    <w:p w14:paraId="180A00AB" w14:textId="77777777" w:rsidR="001C58F7" w:rsidRDefault="00033A39">
      <w:pPr>
        <w:pBdr>
          <w:top w:val="nil"/>
          <w:left w:val="nil"/>
          <w:bottom w:val="nil"/>
          <w:right w:val="nil"/>
          <w:between w:val="nil"/>
        </w:pBdr>
        <w:spacing w:after="120"/>
        <w:jc w:val="both"/>
        <w:rPr>
          <w:color w:val="000000"/>
        </w:rPr>
      </w:pPr>
      <w:r>
        <w:rPr>
          <w:color w:val="000000"/>
        </w:rPr>
        <w:t>Rest Assured is a java-based library used to test RESTful web services. It makes API testing easy to underst</w:t>
      </w:r>
      <w:r>
        <w:rPr>
          <w:color w:val="000000"/>
        </w:rPr>
        <w:t>and and us</w:t>
      </w:r>
      <w:r>
        <w:t>ing the</w:t>
      </w:r>
      <w:r>
        <w:rPr>
          <w:color w:val="000000"/>
        </w:rPr>
        <w:t xml:space="preserve"> library for testing RESTful web services. Rest Assured is used both for testing web services of the application under test, as well as creating test data and posttest clean up.</w:t>
      </w:r>
      <w:r>
        <w:br w:type="page"/>
      </w:r>
    </w:p>
    <w:p w14:paraId="52C84E34" w14:textId="77777777" w:rsidR="001C58F7" w:rsidRDefault="00033A39">
      <w:pPr>
        <w:pStyle w:val="Heading1"/>
        <w:jc w:val="both"/>
        <w:rPr>
          <w:rFonts w:ascii="Times New Roman" w:eastAsia="Times New Roman" w:hAnsi="Times New Roman" w:cs="Times New Roman"/>
        </w:rPr>
      </w:pPr>
      <w:bookmarkStart w:id="50" w:name="_heading=h.46r0co2" w:colFirst="0" w:colLast="0"/>
      <w:bookmarkEnd w:id="50"/>
      <w:r>
        <w:rPr>
          <w:rFonts w:ascii="Times New Roman" w:eastAsia="Times New Roman" w:hAnsi="Times New Roman" w:cs="Times New Roman"/>
        </w:rPr>
        <w:lastRenderedPageBreak/>
        <w:t>TEST RISKS</w:t>
      </w:r>
    </w:p>
    <w:p w14:paraId="696CEF90" w14:textId="77777777" w:rsidR="001C58F7" w:rsidRDefault="00033A39">
      <w:pPr>
        <w:pStyle w:val="Heading3"/>
        <w:jc w:val="both"/>
      </w:pPr>
      <w:bookmarkStart w:id="51" w:name="_heading=h.2lwamvv" w:colFirst="0" w:colLast="0"/>
      <w:bookmarkEnd w:id="51"/>
      <w:r>
        <w:t>Lack of automated testing experience</w:t>
      </w:r>
    </w:p>
    <w:p w14:paraId="132F5CE1" w14:textId="77777777" w:rsidR="001C58F7" w:rsidRDefault="00033A39">
      <w:pPr>
        <w:pStyle w:val="Heading4"/>
        <w:jc w:val="both"/>
        <w:rPr>
          <w:rFonts w:ascii="Times New Roman" w:eastAsia="Times New Roman" w:hAnsi="Times New Roman" w:cs="Times New Roman"/>
        </w:rPr>
      </w:pPr>
      <w:r>
        <w:rPr>
          <w:rFonts w:ascii="Times New Roman" w:eastAsia="Times New Roman" w:hAnsi="Times New Roman" w:cs="Times New Roman"/>
        </w:rPr>
        <w:t>Description</w:t>
      </w:r>
    </w:p>
    <w:p w14:paraId="1B0AD6FE" w14:textId="77777777" w:rsidR="001C58F7" w:rsidRDefault="00033A39">
      <w:pPr>
        <w:pBdr>
          <w:top w:val="nil"/>
          <w:left w:val="nil"/>
          <w:bottom w:val="nil"/>
          <w:right w:val="nil"/>
          <w:between w:val="nil"/>
        </w:pBdr>
        <w:spacing w:after="120"/>
        <w:jc w:val="both"/>
        <w:rPr>
          <w:color w:val="000000"/>
        </w:rPr>
      </w:pPr>
      <w:r>
        <w:rPr>
          <w:color w:val="000000"/>
        </w:rPr>
        <w:t xml:space="preserve">The project does not have an automated testing process established. Introducing and implementing automated testing practices to current software development </w:t>
      </w:r>
      <w:r>
        <w:t>processes</w:t>
      </w:r>
      <w:r>
        <w:rPr>
          <w:color w:val="000000"/>
        </w:rPr>
        <w:t xml:space="preserve"> require significant changes to the current workflow. Integrating testing automated will n</w:t>
      </w:r>
      <w:r>
        <w:rPr>
          <w:color w:val="000000"/>
        </w:rPr>
        <w:t xml:space="preserve">ot bring value in the initial stages and benefits will be seen over </w:t>
      </w:r>
      <w:r>
        <w:t xml:space="preserve">a </w:t>
      </w:r>
      <w:r>
        <w:rPr>
          <w:color w:val="000000"/>
        </w:rPr>
        <w:t>certain time. Lack of experience and</w:t>
      </w:r>
      <w:r>
        <w:t xml:space="preserve"> the </w:t>
      </w:r>
      <w:r>
        <w:rPr>
          <w:color w:val="000000"/>
        </w:rPr>
        <w:t xml:space="preserve">wrong expectation may increase the customer dissatisfaction. The success of this project depends on proper initial planning. </w:t>
      </w:r>
    </w:p>
    <w:p w14:paraId="09E68B0B" w14:textId="77777777" w:rsidR="001C58F7" w:rsidRDefault="00033A39">
      <w:pPr>
        <w:pBdr>
          <w:top w:val="nil"/>
          <w:left w:val="nil"/>
          <w:bottom w:val="nil"/>
          <w:right w:val="nil"/>
          <w:between w:val="nil"/>
        </w:pBdr>
        <w:spacing w:after="120"/>
        <w:jc w:val="both"/>
        <w:rPr>
          <w:color w:val="000000"/>
        </w:rPr>
      </w:pPr>
      <w:r>
        <w:rPr>
          <w:color w:val="000000"/>
        </w:rPr>
        <w:t>This is a high impa</w:t>
      </w:r>
      <w:r>
        <w:rPr>
          <w:color w:val="000000"/>
        </w:rPr>
        <w:t xml:space="preserve">ct </w:t>
      </w:r>
      <w:proofErr w:type="spellStart"/>
      <w:proofErr w:type="gramStart"/>
      <w:r>
        <w:rPr>
          <w:color w:val="000000"/>
        </w:rPr>
        <w:t>risk.F</w:t>
      </w:r>
      <w:proofErr w:type="spellEnd"/>
      <w:proofErr w:type="gramEnd"/>
    </w:p>
    <w:p w14:paraId="6C70E462" w14:textId="77777777" w:rsidR="001C58F7" w:rsidRDefault="00033A39">
      <w:pPr>
        <w:pStyle w:val="Heading4"/>
        <w:jc w:val="both"/>
        <w:rPr>
          <w:rFonts w:ascii="Times New Roman" w:eastAsia="Times New Roman" w:hAnsi="Times New Roman" w:cs="Times New Roman"/>
        </w:rPr>
      </w:pPr>
      <w:r>
        <w:rPr>
          <w:rFonts w:ascii="Times New Roman" w:eastAsia="Times New Roman" w:hAnsi="Times New Roman" w:cs="Times New Roman"/>
        </w:rPr>
        <w:t xml:space="preserve"> Mitigation Plan</w:t>
      </w:r>
    </w:p>
    <w:p w14:paraId="41F67711" w14:textId="77777777" w:rsidR="001C58F7" w:rsidRDefault="00033A39">
      <w:pPr>
        <w:pBdr>
          <w:top w:val="nil"/>
          <w:left w:val="nil"/>
          <w:bottom w:val="nil"/>
          <w:right w:val="nil"/>
          <w:between w:val="nil"/>
        </w:pBdr>
        <w:spacing w:after="120"/>
        <w:jc w:val="both"/>
        <w:rPr>
          <w:color w:val="000000"/>
        </w:rPr>
      </w:pPr>
      <w:r>
        <w:t>The t</w:t>
      </w:r>
      <w:r>
        <w:rPr>
          <w:color w:val="000000"/>
        </w:rPr>
        <w:t>est plan needs to be laid out and properly introduced in detail to the development team. Clear set of goals need to be established. Several sessions will be required to come up with the process of integrating automated testi</w:t>
      </w:r>
      <w:r>
        <w:rPr>
          <w:color w:val="000000"/>
        </w:rPr>
        <w:t>ng to the current workflow. Timelines, testing strategy, defect management will be discussed.</w:t>
      </w:r>
    </w:p>
    <w:p w14:paraId="27429D92" w14:textId="77777777" w:rsidR="001C58F7" w:rsidRDefault="001C58F7">
      <w:pPr>
        <w:pBdr>
          <w:top w:val="nil"/>
          <w:left w:val="nil"/>
          <w:bottom w:val="nil"/>
          <w:right w:val="nil"/>
          <w:between w:val="nil"/>
        </w:pBdr>
        <w:spacing w:after="120"/>
        <w:jc w:val="both"/>
        <w:rPr>
          <w:color w:val="000000"/>
        </w:rPr>
      </w:pPr>
    </w:p>
    <w:p w14:paraId="41A3AE13" w14:textId="77777777" w:rsidR="001C58F7" w:rsidRDefault="00033A39">
      <w:pPr>
        <w:pStyle w:val="Heading3"/>
        <w:jc w:val="both"/>
      </w:pPr>
      <w:bookmarkStart w:id="52" w:name="_heading=h.111kx3o" w:colFirst="0" w:colLast="0"/>
      <w:bookmarkEnd w:id="52"/>
      <w:r>
        <w:t>Unstable test environment</w:t>
      </w:r>
    </w:p>
    <w:p w14:paraId="3F59E60B" w14:textId="77777777" w:rsidR="001C58F7" w:rsidRDefault="00033A39">
      <w:pPr>
        <w:pStyle w:val="Heading4"/>
        <w:jc w:val="both"/>
        <w:rPr>
          <w:rFonts w:ascii="Times New Roman" w:eastAsia="Times New Roman" w:hAnsi="Times New Roman" w:cs="Times New Roman"/>
        </w:rPr>
      </w:pPr>
      <w:r>
        <w:rPr>
          <w:rFonts w:ascii="Times New Roman" w:eastAsia="Times New Roman" w:hAnsi="Times New Roman" w:cs="Times New Roman"/>
        </w:rPr>
        <w:t>Description</w:t>
      </w:r>
    </w:p>
    <w:p w14:paraId="76DB1759" w14:textId="77777777" w:rsidR="001C58F7" w:rsidRDefault="00033A39">
      <w:pPr>
        <w:pBdr>
          <w:top w:val="nil"/>
          <w:left w:val="nil"/>
          <w:bottom w:val="nil"/>
          <w:right w:val="nil"/>
          <w:between w:val="nil"/>
        </w:pBdr>
        <w:spacing w:after="120"/>
        <w:jc w:val="both"/>
        <w:rPr>
          <w:color w:val="000000"/>
        </w:rPr>
      </w:pPr>
      <w:r>
        <w:rPr>
          <w:color w:val="000000"/>
        </w:rPr>
        <w:t>Automated testing brings value when the application under test is stable. Having an unstable environment adds complications</w:t>
      </w:r>
      <w:r>
        <w:rPr>
          <w:color w:val="000000"/>
        </w:rPr>
        <w:t xml:space="preserve"> when it comes developing, executing automated tests. Executing automated tests on unable environment creates unnecessary false flags.</w:t>
      </w:r>
    </w:p>
    <w:p w14:paraId="4E1BABFD" w14:textId="77777777" w:rsidR="001C58F7" w:rsidRDefault="00033A39">
      <w:pPr>
        <w:pBdr>
          <w:top w:val="nil"/>
          <w:left w:val="nil"/>
          <w:bottom w:val="nil"/>
          <w:right w:val="nil"/>
          <w:between w:val="nil"/>
        </w:pBdr>
        <w:spacing w:after="120"/>
        <w:jc w:val="both"/>
        <w:rPr>
          <w:color w:val="000000"/>
        </w:rPr>
      </w:pPr>
      <w:r>
        <w:rPr>
          <w:color w:val="000000"/>
        </w:rPr>
        <w:t>This is a high impact risk.</w:t>
      </w:r>
    </w:p>
    <w:p w14:paraId="16A1F017" w14:textId="77777777" w:rsidR="001C58F7" w:rsidRDefault="00033A39">
      <w:pPr>
        <w:pStyle w:val="Heading4"/>
        <w:jc w:val="both"/>
        <w:rPr>
          <w:rFonts w:ascii="Times New Roman" w:eastAsia="Times New Roman" w:hAnsi="Times New Roman" w:cs="Times New Roman"/>
        </w:rPr>
      </w:pPr>
      <w:r>
        <w:rPr>
          <w:rFonts w:ascii="Times New Roman" w:eastAsia="Times New Roman" w:hAnsi="Times New Roman" w:cs="Times New Roman"/>
        </w:rPr>
        <w:t xml:space="preserve"> Mitigation Plan</w:t>
      </w:r>
    </w:p>
    <w:p w14:paraId="5D845A66" w14:textId="77777777" w:rsidR="001C58F7" w:rsidRDefault="00033A39">
      <w:pPr>
        <w:numPr>
          <w:ilvl w:val="0"/>
          <w:numId w:val="3"/>
        </w:numPr>
        <w:pBdr>
          <w:top w:val="nil"/>
          <w:left w:val="nil"/>
          <w:bottom w:val="nil"/>
          <w:right w:val="nil"/>
          <w:between w:val="nil"/>
        </w:pBdr>
        <w:spacing w:after="120"/>
        <w:jc w:val="both"/>
      </w:pPr>
      <w:r>
        <w:rPr>
          <w:color w:val="000000"/>
        </w:rPr>
        <w:t xml:space="preserve">Ensure the stability of the environment by running the smoke tests often. </w:t>
      </w:r>
    </w:p>
    <w:p w14:paraId="398CF62A" w14:textId="77777777" w:rsidR="001C58F7" w:rsidRDefault="00033A39">
      <w:pPr>
        <w:numPr>
          <w:ilvl w:val="0"/>
          <w:numId w:val="3"/>
        </w:numPr>
        <w:pBdr>
          <w:top w:val="nil"/>
          <w:left w:val="nil"/>
          <w:bottom w:val="nil"/>
          <w:right w:val="nil"/>
          <w:between w:val="nil"/>
        </w:pBdr>
        <w:spacing w:after="120"/>
        <w:jc w:val="both"/>
      </w:pPr>
      <w:r>
        <w:rPr>
          <w:color w:val="000000"/>
        </w:rPr>
        <w:t xml:space="preserve">Coordinate with DevOps team and create flows to spin up new test environments using dockers on demand. </w:t>
      </w:r>
    </w:p>
    <w:p w14:paraId="6FCC6D71" w14:textId="77777777" w:rsidR="001C58F7" w:rsidRDefault="00033A39">
      <w:pPr>
        <w:numPr>
          <w:ilvl w:val="0"/>
          <w:numId w:val="3"/>
        </w:numPr>
        <w:pBdr>
          <w:top w:val="nil"/>
          <w:left w:val="nil"/>
          <w:bottom w:val="nil"/>
          <w:right w:val="nil"/>
          <w:between w:val="nil"/>
        </w:pBdr>
        <w:spacing w:after="120"/>
        <w:jc w:val="both"/>
      </w:pPr>
      <w:r>
        <w:rPr>
          <w:color w:val="000000"/>
        </w:rPr>
        <w:t>Write automated tests for the stable flows and functionalities only. Coordina</w:t>
      </w:r>
      <w:r>
        <w:rPr>
          <w:color w:val="000000"/>
        </w:rPr>
        <w:t>te with BA in deciding what feature to automate.</w:t>
      </w:r>
    </w:p>
    <w:p w14:paraId="108F6D22" w14:textId="77777777" w:rsidR="001C58F7" w:rsidRDefault="001C58F7">
      <w:pPr>
        <w:pBdr>
          <w:top w:val="nil"/>
          <w:left w:val="nil"/>
          <w:bottom w:val="nil"/>
          <w:right w:val="nil"/>
          <w:between w:val="nil"/>
        </w:pBdr>
        <w:spacing w:after="120"/>
        <w:jc w:val="both"/>
        <w:rPr>
          <w:color w:val="000000"/>
        </w:rPr>
      </w:pPr>
    </w:p>
    <w:p w14:paraId="695A662C" w14:textId="77777777" w:rsidR="001C58F7" w:rsidRDefault="00033A39">
      <w:pPr>
        <w:pStyle w:val="Heading3"/>
        <w:jc w:val="both"/>
      </w:pPr>
      <w:bookmarkStart w:id="53" w:name="_heading=h.3l18frh" w:colFirst="0" w:colLast="0"/>
      <w:bookmarkEnd w:id="53"/>
      <w:r>
        <w:t xml:space="preserve">Lack of detailed requirements </w:t>
      </w:r>
    </w:p>
    <w:p w14:paraId="4C0EA85C" w14:textId="77777777" w:rsidR="001C58F7" w:rsidRDefault="00033A39">
      <w:pPr>
        <w:pStyle w:val="Heading4"/>
        <w:jc w:val="both"/>
        <w:rPr>
          <w:rFonts w:ascii="Times New Roman" w:eastAsia="Times New Roman" w:hAnsi="Times New Roman" w:cs="Times New Roman"/>
        </w:rPr>
      </w:pPr>
      <w:r>
        <w:rPr>
          <w:rFonts w:ascii="Times New Roman" w:eastAsia="Times New Roman" w:hAnsi="Times New Roman" w:cs="Times New Roman"/>
        </w:rPr>
        <w:t>Description</w:t>
      </w:r>
    </w:p>
    <w:p w14:paraId="695DAD5B" w14:textId="77777777" w:rsidR="001C58F7" w:rsidRDefault="00033A39">
      <w:pPr>
        <w:pBdr>
          <w:top w:val="nil"/>
          <w:left w:val="nil"/>
          <w:bottom w:val="nil"/>
          <w:right w:val="nil"/>
          <w:between w:val="nil"/>
        </w:pBdr>
        <w:spacing w:after="120"/>
        <w:jc w:val="both"/>
        <w:rPr>
          <w:color w:val="000000"/>
        </w:rPr>
      </w:pPr>
      <w:r>
        <w:rPr>
          <w:color w:val="000000"/>
        </w:rPr>
        <w:t>There needs to be clearly written requirements for functionalities that will be automated. Requirements will be used to write the feature files. Without the requir</w:t>
      </w:r>
      <w:r>
        <w:rPr>
          <w:color w:val="000000"/>
        </w:rPr>
        <w:t xml:space="preserve">ements, testers will not be able to write test cases. </w:t>
      </w:r>
    </w:p>
    <w:p w14:paraId="49D07764" w14:textId="77777777" w:rsidR="001C58F7" w:rsidRDefault="00033A39">
      <w:pPr>
        <w:pBdr>
          <w:top w:val="nil"/>
          <w:left w:val="nil"/>
          <w:bottom w:val="nil"/>
          <w:right w:val="nil"/>
          <w:between w:val="nil"/>
        </w:pBdr>
        <w:spacing w:after="120"/>
        <w:jc w:val="both"/>
        <w:rPr>
          <w:color w:val="000000"/>
        </w:rPr>
      </w:pPr>
      <w:r>
        <w:rPr>
          <w:color w:val="000000"/>
        </w:rPr>
        <w:t>This is a medium impact risk.</w:t>
      </w:r>
    </w:p>
    <w:p w14:paraId="5D81106B" w14:textId="77777777" w:rsidR="001C58F7" w:rsidRDefault="00033A39">
      <w:pPr>
        <w:pStyle w:val="Heading4"/>
        <w:jc w:val="both"/>
        <w:rPr>
          <w:rFonts w:ascii="Times New Roman" w:eastAsia="Times New Roman" w:hAnsi="Times New Roman" w:cs="Times New Roman"/>
        </w:rPr>
      </w:pPr>
      <w:r>
        <w:rPr>
          <w:rFonts w:ascii="Times New Roman" w:eastAsia="Times New Roman" w:hAnsi="Times New Roman" w:cs="Times New Roman"/>
        </w:rPr>
        <w:t xml:space="preserve"> Mitigation Plan</w:t>
      </w:r>
    </w:p>
    <w:p w14:paraId="3B5FB196" w14:textId="77777777" w:rsidR="001C58F7" w:rsidRDefault="00033A39">
      <w:pPr>
        <w:pBdr>
          <w:top w:val="nil"/>
          <w:left w:val="nil"/>
          <w:bottom w:val="nil"/>
          <w:right w:val="nil"/>
          <w:between w:val="nil"/>
        </w:pBdr>
        <w:spacing w:after="120"/>
        <w:jc w:val="both"/>
        <w:rPr>
          <w:color w:val="000000"/>
        </w:rPr>
      </w:pPr>
      <w:r>
        <w:rPr>
          <w:color w:val="000000"/>
        </w:rPr>
        <w:t xml:space="preserve">Development team will provide requirements for features that will be tested. Engineers will work with the BA to write feature files. </w:t>
      </w:r>
    </w:p>
    <w:p w14:paraId="612CA3BA" w14:textId="77777777" w:rsidR="001C58F7" w:rsidRDefault="001C58F7">
      <w:pPr>
        <w:pBdr>
          <w:top w:val="nil"/>
          <w:left w:val="nil"/>
          <w:bottom w:val="nil"/>
          <w:right w:val="nil"/>
          <w:between w:val="nil"/>
        </w:pBdr>
        <w:spacing w:after="120"/>
        <w:rPr>
          <w:color w:val="000000"/>
        </w:rPr>
      </w:pPr>
    </w:p>
    <w:p w14:paraId="0892076B" w14:textId="77777777" w:rsidR="001C58F7" w:rsidRDefault="00033A39">
      <w:pPr>
        <w:pStyle w:val="Heading3"/>
        <w:jc w:val="both"/>
      </w:pPr>
      <w:bookmarkStart w:id="54" w:name="_heading=h.206ipza" w:colFirst="0" w:colLast="0"/>
      <w:bookmarkEnd w:id="54"/>
      <w:r>
        <w:t>Technical implementation and resources</w:t>
      </w:r>
    </w:p>
    <w:p w14:paraId="6533361D" w14:textId="77777777" w:rsidR="001C58F7" w:rsidRDefault="00033A39">
      <w:pPr>
        <w:pStyle w:val="Heading4"/>
        <w:jc w:val="both"/>
        <w:rPr>
          <w:rFonts w:ascii="Times New Roman" w:eastAsia="Times New Roman" w:hAnsi="Times New Roman" w:cs="Times New Roman"/>
        </w:rPr>
      </w:pPr>
      <w:r>
        <w:rPr>
          <w:rFonts w:ascii="Times New Roman" w:eastAsia="Times New Roman" w:hAnsi="Times New Roman" w:cs="Times New Roman"/>
        </w:rPr>
        <w:t>Description</w:t>
      </w:r>
    </w:p>
    <w:p w14:paraId="78AFD0BF" w14:textId="77777777" w:rsidR="001C58F7" w:rsidRDefault="00033A39">
      <w:pPr>
        <w:pBdr>
          <w:top w:val="nil"/>
          <w:left w:val="nil"/>
          <w:bottom w:val="nil"/>
          <w:right w:val="nil"/>
          <w:between w:val="nil"/>
        </w:pBdr>
        <w:spacing w:after="120"/>
        <w:jc w:val="both"/>
        <w:rPr>
          <w:color w:val="000000"/>
        </w:rPr>
      </w:pPr>
      <w:r>
        <w:rPr>
          <w:color w:val="000000"/>
        </w:rPr>
        <w:t>The benefit from automated tests increases over time. Automated tests have low ROI in the initial stages. It takes some time for setting up the architecture, automating test cases, integrating test cases. The fact that engineers are interns will add to thi</w:t>
      </w:r>
      <w:r>
        <w:rPr>
          <w:color w:val="000000"/>
        </w:rPr>
        <w:t xml:space="preserve">s timeframe. </w:t>
      </w:r>
      <w:proofErr w:type="gramStart"/>
      <w:r>
        <w:rPr>
          <w:color w:val="000000"/>
        </w:rPr>
        <w:t>Overall</w:t>
      </w:r>
      <w:proofErr w:type="gramEnd"/>
      <w:r>
        <w:rPr>
          <w:color w:val="000000"/>
        </w:rPr>
        <w:t xml:space="preserve"> it may lead to customer dissatisfaction.</w:t>
      </w:r>
    </w:p>
    <w:p w14:paraId="0BE823E7" w14:textId="77777777" w:rsidR="001C58F7" w:rsidRDefault="00033A39">
      <w:pPr>
        <w:pBdr>
          <w:top w:val="nil"/>
          <w:left w:val="nil"/>
          <w:bottom w:val="nil"/>
          <w:right w:val="nil"/>
          <w:between w:val="nil"/>
        </w:pBdr>
        <w:spacing w:after="120"/>
        <w:jc w:val="both"/>
        <w:rPr>
          <w:color w:val="000000"/>
        </w:rPr>
      </w:pPr>
      <w:r>
        <w:rPr>
          <w:color w:val="000000"/>
        </w:rPr>
        <w:t>This is a low probability risk.</w:t>
      </w:r>
    </w:p>
    <w:p w14:paraId="63B619C6" w14:textId="77777777" w:rsidR="001C58F7" w:rsidRDefault="00033A39">
      <w:pPr>
        <w:pStyle w:val="Heading4"/>
        <w:jc w:val="both"/>
        <w:rPr>
          <w:rFonts w:ascii="Times New Roman" w:eastAsia="Times New Roman" w:hAnsi="Times New Roman" w:cs="Times New Roman"/>
        </w:rPr>
      </w:pPr>
      <w:r>
        <w:rPr>
          <w:rFonts w:ascii="Times New Roman" w:eastAsia="Times New Roman" w:hAnsi="Times New Roman" w:cs="Times New Roman"/>
        </w:rPr>
        <w:t xml:space="preserve"> Mitigation Plan</w:t>
      </w:r>
    </w:p>
    <w:p w14:paraId="5C07BE5C" w14:textId="77777777" w:rsidR="001C58F7" w:rsidRDefault="00033A39">
      <w:pPr>
        <w:pBdr>
          <w:top w:val="nil"/>
          <w:left w:val="nil"/>
          <w:bottom w:val="nil"/>
          <w:right w:val="nil"/>
          <w:between w:val="nil"/>
        </w:pBdr>
        <w:spacing w:after="120"/>
        <w:jc w:val="both"/>
        <w:rPr>
          <w:color w:val="000000"/>
        </w:rPr>
      </w:pPr>
      <w:r>
        <w:rPr>
          <w:color w:val="000000"/>
        </w:rPr>
        <w:t xml:space="preserve">Goals and timelines need to be clearly defined to the stakeholders to give a clear picture of the path ahead. </w:t>
      </w:r>
    </w:p>
    <w:p w14:paraId="301EABCF" w14:textId="77777777" w:rsidR="001C58F7" w:rsidRDefault="001C58F7">
      <w:pPr>
        <w:pBdr>
          <w:top w:val="nil"/>
          <w:left w:val="nil"/>
          <w:bottom w:val="nil"/>
          <w:right w:val="nil"/>
          <w:between w:val="nil"/>
        </w:pBdr>
        <w:spacing w:after="120"/>
        <w:jc w:val="both"/>
        <w:rPr>
          <w:b/>
          <w:color w:val="000000"/>
        </w:rPr>
      </w:pPr>
    </w:p>
    <w:p w14:paraId="23B1FC9E" w14:textId="77777777" w:rsidR="001C58F7" w:rsidRDefault="00033A39">
      <w:pPr>
        <w:pStyle w:val="Heading1"/>
        <w:jc w:val="both"/>
      </w:pPr>
      <w:bookmarkStart w:id="55" w:name="_heading=h.4k668n3" w:colFirst="0" w:colLast="0"/>
      <w:bookmarkEnd w:id="55"/>
      <w:r>
        <w:t>DELIVERABLES</w:t>
      </w:r>
    </w:p>
    <w:p w14:paraId="7E34F9C2" w14:textId="77777777" w:rsidR="001C58F7" w:rsidRDefault="00033A39">
      <w:pPr>
        <w:pStyle w:val="Heading3"/>
        <w:jc w:val="both"/>
      </w:pPr>
      <w:bookmarkStart w:id="56" w:name="_heading=h.2zbgiuw" w:colFirst="0" w:colLast="0"/>
      <w:bookmarkEnd w:id="56"/>
      <w:r>
        <w:t>Test plan (this docu</w:t>
      </w:r>
      <w:r>
        <w:t>ment)</w:t>
      </w:r>
    </w:p>
    <w:p w14:paraId="515E88CD" w14:textId="77777777" w:rsidR="001C58F7" w:rsidRDefault="00033A39">
      <w:pPr>
        <w:jc w:val="both"/>
        <w:rPr>
          <w:vertAlign w:val="subscript"/>
        </w:rPr>
      </w:pPr>
      <w:bookmarkStart w:id="57" w:name="_heading=h.1egqt2p" w:colFirst="0" w:colLast="0"/>
      <w:bookmarkEnd w:id="57"/>
      <w:r>
        <w:t>Test plan outlines the general testing strategy, objectives and risks. Developed by the test lead</w:t>
      </w:r>
      <w:r>
        <w:rPr>
          <w:vertAlign w:val="subscript"/>
        </w:rPr>
        <w:t xml:space="preserve"> </w:t>
      </w:r>
    </w:p>
    <w:p w14:paraId="32B30E18" w14:textId="77777777" w:rsidR="001C58F7" w:rsidRDefault="00033A39">
      <w:pPr>
        <w:pStyle w:val="Heading3"/>
        <w:jc w:val="both"/>
      </w:pPr>
      <w:bookmarkStart w:id="58" w:name="_heading=h.3ygebqi" w:colFirst="0" w:colLast="0"/>
      <w:bookmarkEnd w:id="58"/>
      <w:r>
        <w:t xml:space="preserve">Testing framework. </w:t>
      </w:r>
    </w:p>
    <w:p w14:paraId="1A307E98" w14:textId="77777777" w:rsidR="001C58F7" w:rsidRDefault="00033A39">
      <w:pPr>
        <w:jc w:val="both"/>
      </w:pPr>
      <w:bookmarkStart w:id="59" w:name="_heading=h.2dlolyb" w:colFirst="0" w:colLast="0"/>
      <w:bookmarkEnd w:id="59"/>
      <w:r>
        <w:t>At the end of the project automation will be built and delivered as a result of this project. Developed by the testing team.</w:t>
      </w:r>
    </w:p>
    <w:p w14:paraId="517558D2" w14:textId="77777777" w:rsidR="001C58F7" w:rsidRDefault="00033A39">
      <w:pPr>
        <w:pStyle w:val="Heading3"/>
        <w:jc w:val="both"/>
      </w:pPr>
      <w:bookmarkStart w:id="60" w:name="_heading=h.sqyw64" w:colFirst="0" w:colLast="0"/>
      <w:bookmarkEnd w:id="60"/>
      <w:r>
        <w:t>CI int</w:t>
      </w:r>
      <w:r>
        <w:t>egration</w:t>
      </w:r>
    </w:p>
    <w:p w14:paraId="1DDD54B2" w14:textId="77777777" w:rsidR="001C58F7" w:rsidRDefault="00033A39">
      <w:pPr>
        <w:jc w:val="both"/>
      </w:pPr>
      <w:bookmarkStart w:id="61" w:name="_heading=h.3cqmetx" w:colFirst="0" w:colLast="0"/>
      <w:bookmarkEnd w:id="61"/>
      <w:r>
        <w:t>At the end of the project automation will be built and delivered as a result of this project. Developed by the testing team in cooperation with the DevOps.</w:t>
      </w:r>
    </w:p>
    <w:p w14:paraId="4F06F36D" w14:textId="77777777" w:rsidR="001C58F7" w:rsidRDefault="00033A39">
      <w:pPr>
        <w:pStyle w:val="Heading3"/>
        <w:jc w:val="both"/>
      </w:pPr>
      <w:bookmarkStart w:id="62" w:name="_heading=h.1rvwp1q" w:colFirst="0" w:colLast="0"/>
      <w:bookmarkEnd w:id="62"/>
      <w:r>
        <w:t>Duration</w:t>
      </w:r>
    </w:p>
    <w:p w14:paraId="58B5705E" w14:textId="77777777" w:rsidR="001C58F7" w:rsidRDefault="00033A39">
      <w:pPr>
        <w:jc w:val="both"/>
      </w:pPr>
      <w:bookmarkStart w:id="63" w:name="_heading=h.4bvk7pj" w:colFirst="0" w:colLast="0"/>
      <w:bookmarkEnd w:id="63"/>
      <w:r>
        <w:t>Automated testing is part of agile development practice. To that end the automation project will continue as long as the development of the application continues. Once the development is completed, automated tests will still be maintained with a minimal te</w:t>
      </w:r>
      <w:r>
        <w:t xml:space="preserve">am to support the production support efforts. </w:t>
      </w:r>
    </w:p>
    <w:p w14:paraId="43A4A2D6" w14:textId="77777777" w:rsidR="001C58F7" w:rsidRDefault="001C58F7">
      <w:pPr>
        <w:pBdr>
          <w:top w:val="nil"/>
          <w:left w:val="nil"/>
          <w:bottom w:val="nil"/>
          <w:right w:val="nil"/>
          <w:between w:val="nil"/>
        </w:pBdr>
        <w:spacing w:after="120"/>
        <w:rPr>
          <w:b/>
          <w:color w:val="000000"/>
        </w:rPr>
      </w:pPr>
    </w:p>
    <w:p w14:paraId="1E07B9AC" w14:textId="77777777" w:rsidR="001C58F7" w:rsidRDefault="001C58F7">
      <w:pPr>
        <w:pBdr>
          <w:top w:val="nil"/>
          <w:left w:val="nil"/>
          <w:bottom w:val="nil"/>
          <w:right w:val="nil"/>
          <w:between w:val="nil"/>
        </w:pBdr>
        <w:spacing w:after="120"/>
        <w:rPr>
          <w:color w:val="000000"/>
        </w:rPr>
      </w:pPr>
    </w:p>
    <w:p w14:paraId="296AAB5E" w14:textId="77777777" w:rsidR="001C58F7" w:rsidRDefault="00033A39">
      <w:pPr>
        <w:spacing w:after="160" w:line="259" w:lineRule="auto"/>
        <w:rPr>
          <w:b/>
          <w:smallCaps/>
          <w:sz w:val="28"/>
          <w:szCs w:val="28"/>
        </w:rPr>
      </w:pPr>
      <w:r>
        <w:br w:type="page"/>
      </w:r>
    </w:p>
    <w:p w14:paraId="7C3CEB3E" w14:textId="77777777" w:rsidR="001C58F7" w:rsidRDefault="00033A39">
      <w:pPr>
        <w:pStyle w:val="Heading1"/>
        <w:numPr>
          <w:ilvl w:val="0"/>
          <w:numId w:val="3"/>
        </w:numPr>
        <w:jc w:val="both"/>
        <w:rPr>
          <w:rFonts w:ascii="Times New Roman" w:eastAsia="Times New Roman" w:hAnsi="Times New Roman" w:cs="Times New Roman"/>
        </w:rPr>
      </w:pPr>
      <w:bookmarkStart w:id="64" w:name="_heading=h.2r0uhxc" w:colFirst="0" w:colLast="0"/>
      <w:bookmarkEnd w:id="64"/>
      <w:r>
        <w:rPr>
          <w:rFonts w:ascii="Times New Roman" w:eastAsia="Times New Roman" w:hAnsi="Times New Roman" w:cs="Times New Roman"/>
        </w:rPr>
        <w:lastRenderedPageBreak/>
        <w:t>Test Plan Approval</w:t>
      </w:r>
    </w:p>
    <w:p w14:paraId="4819AF45" w14:textId="77777777" w:rsidR="001C58F7" w:rsidRDefault="00033A39">
      <w:pPr>
        <w:jc w:val="both"/>
      </w:pPr>
      <w:r>
        <w:t>The undersigned acknowledge they have reviewed THE TEST PLAN document and agree with the approach it presents. Any changes to this Requirements Definition will be coordinated with and ap</w:t>
      </w:r>
      <w:r>
        <w:t>proved by the undersigned or their designated representatives.</w:t>
      </w:r>
    </w:p>
    <w:p w14:paraId="1C65CCC0" w14:textId="77777777" w:rsidR="001C58F7" w:rsidRDefault="001C58F7">
      <w:pPr>
        <w:tabs>
          <w:tab w:val="left" w:pos="5760"/>
          <w:tab w:val="left" w:pos="9000"/>
        </w:tabs>
        <w:spacing w:before="20" w:after="20"/>
      </w:pPr>
    </w:p>
    <w:tbl>
      <w:tblPr>
        <w:tblStyle w:val="a2"/>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C58F7" w14:paraId="524389BF" w14:textId="77777777">
        <w:tc>
          <w:tcPr>
            <w:tcW w:w="1615" w:type="dxa"/>
            <w:tcBorders>
              <w:top w:val="nil"/>
              <w:left w:val="nil"/>
              <w:bottom w:val="nil"/>
              <w:right w:val="nil"/>
            </w:tcBorders>
          </w:tcPr>
          <w:p w14:paraId="086C9DB2" w14:textId="77777777" w:rsidR="001C58F7" w:rsidRDefault="00033A39">
            <w:pPr>
              <w:spacing w:before="20" w:after="20"/>
            </w:pPr>
            <w:bookmarkStart w:id="65" w:name="_heading=h.1664s55" w:colFirst="0" w:colLast="0"/>
            <w:bookmarkEnd w:id="65"/>
            <w:r>
              <w:t>Signature:</w:t>
            </w:r>
          </w:p>
        </w:tc>
        <w:tc>
          <w:tcPr>
            <w:tcW w:w="4505" w:type="dxa"/>
            <w:tcBorders>
              <w:top w:val="nil"/>
              <w:left w:val="nil"/>
              <w:right w:val="nil"/>
            </w:tcBorders>
          </w:tcPr>
          <w:p w14:paraId="49EA7521" w14:textId="77777777" w:rsidR="001C58F7" w:rsidRDefault="001C58F7"/>
        </w:tc>
        <w:tc>
          <w:tcPr>
            <w:tcW w:w="900" w:type="dxa"/>
            <w:tcBorders>
              <w:top w:val="nil"/>
              <w:left w:val="nil"/>
              <w:bottom w:val="nil"/>
              <w:right w:val="nil"/>
            </w:tcBorders>
          </w:tcPr>
          <w:p w14:paraId="429C470F" w14:textId="77777777" w:rsidR="001C58F7" w:rsidRDefault="00033A39">
            <w:r>
              <w:t>Date:</w:t>
            </w:r>
          </w:p>
        </w:tc>
        <w:tc>
          <w:tcPr>
            <w:tcW w:w="1800" w:type="dxa"/>
            <w:tcBorders>
              <w:top w:val="nil"/>
              <w:left w:val="nil"/>
              <w:bottom w:val="single" w:sz="4" w:space="0" w:color="000000"/>
              <w:right w:val="nil"/>
            </w:tcBorders>
          </w:tcPr>
          <w:p w14:paraId="005EDCA6" w14:textId="77777777" w:rsidR="001C58F7" w:rsidRDefault="001C58F7"/>
        </w:tc>
      </w:tr>
      <w:tr w:rsidR="001C58F7" w14:paraId="4FFD0AA6" w14:textId="77777777">
        <w:tc>
          <w:tcPr>
            <w:tcW w:w="1615" w:type="dxa"/>
            <w:tcBorders>
              <w:top w:val="nil"/>
              <w:left w:val="nil"/>
              <w:bottom w:val="nil"/>
              <w:right w:val="nil"/>
            </w:tcBorders>
          </w:tcPr>
          <w:p w14:paraId="04083C22" w14:textId="77777777" w:rsidR="001C58F7" w:rsidRDefault="00033A39">
            <w:pPr>
              <w:spacing w:before="20" w:after="20"/>
            </w:pPr>
            <w:r>
              <w:t>Print Name:</w:t>
            </w:r>
          </w:p>
        </w:tc>
        <w:tc>
          <w:tcPr>
            <w:tcW w:w="4505" w:type="dxa"/>
            <w:tcBorders>
              <w:left w:val="nil"/>
              <w:right w:val="nil"/>
            </w:tcBorders>
          </w:tcPr>
          <w:p w14:paraId="4AF79AC0" w14:textId="77777777" w:rsidR="001C58F7" w:rsidRDefault="001C58F7"/>
        </w:tc>
        <w:tc>
          <w:tcPr>
            <w:tcW w:w="900" w:type="dxa"/>
            <w:tcBorders>
              <w:top w:val="nil"/>
              <w:left w:val="nil"/>
              <w:bottom w:val="nil"/>
              <w:right w:val="nil"/>
            </w:tcBorders>
          </w:tcPr>
          <w:p w14:paraId="17F88CA6" w14:textId="77777777" w:rsidR="001C58F7" w:rsidRDefault="001C58F7"/>
        </w:tc>
        <w:tc>
          <w:tcPr>
            <w:tcW w:w="1800" w:type="dxa"/>
            <w:tcBorders>
              <w:top w:val="single" w:sz="4" w:space="0" w:color="000000"/>
              <w:left w:val="nil"/>
              <w:bottom w:val="nil"/>
              <w:right w:val="nil"/>
            </w:tcBorders>
          </w:tcPr>
          <w:p w14:paraId="35386810" w14:textId="77777777" w:rsidR="001C58F7" w:rsidRDefault="001C58F7"/>
        </w:tc>
      </w:tr>
      <w:tr w:rsidR="001C58F7" w14:paraId="26B722DF" w14:textId="77777777">
        <w:tc>
          <w:tcPr>
            <w:tcW w:w="1615" w:type="dxa"/>
            <w:tcBorders>
              <w:top w:val="nil"/>
              <w:left w:val="nil"/>
              <w:bottom w:val="nil"/>
              <w:right w:val="nil"/>
            </w:tcBorders>
          </w:tcPr>
          <w:p w14:paraId="398E5E2B" w14:textId="77777777" w:rsidR="001C58F7" w:rsidRDefault="00033A39">
            <w:pPr>
              <w:spacing w:before="20" w:after="20"/>
            </w:pPr>
            <w:r>
              <w:t>Title:</w:t>
            </w:r>
          </w:p>
        </w:tc>
        <w:tc>
          <w:tcPr>
            <w:tcW w:w="4505" w:type="dxa"/>
            <w:tcBorders>
              <w:left w:val="nil"/>
              <w:right w:val="nil"/>
            </w:tcBorders>
          </w:tcPr>
          <w:p w14:paraId="25BF65A0" w14:textId="77777777" w:rsidR="001C58F7" w:rsidRDefault="001C58F7"/>
        </w:tc>
        <w:tc>
          <w:tcPr>
            <w:tcW w:w="900" w:type="dxa"/>
            <w:tcBorders>
              <w:top w:val="nil"/>
              <w:left w:val="nil"/>
              <w:bottom w:val="nil"/>
              <w:right w:val="nil"/>
            </w:tcBorders>
          </w:tcPr>
          <w:p w14:paraId="3AAA61F9" w14:textId="77777777" w:rsidR="001C58F7" w:rsidRDefault="001C58F7"/>
        </w:tc>
        <w:tc>
          <w:tcPr>
            <w:tcW w:w="1800" w:type="dxa"/>
            <w:tcBorders>
              <w:top w:val="nil"/>
              <w:left w:val="nil"/>
              <w:bottom w:val="nil"/>
              <w:right w:val="nil"/>
            </w:tcBorders>
          </w:tcPr>
          <w:p w14:paraId="357D65CC" w14:textId="77777777" w:rsidR="001C58F7" w:rsidRDefault="001C58F7"/>
        </w:tc>
      </w:tr>
      <w:tr w:rsidR="001C58F7" w14:paraId="65DCDBBA" w14:textId="77777777">
        <w:tc>
          <w:tcPr>
            <w:tcW w:w="1615" w:type="dxa"/>
            <w:tcBorders>
              <w:top w:val="nil"/>
              <w:left w:val="nil"/>
              <w:bottom w:val="nil"/>
              <w:right w:val="nil"/>
            </w:tcBorders>
          </w:tcPr>
          <w:p w14:paraId="5AC17DBB" w14:textId="77777777" w:rsidR="001C58F7" w:rsidRDefault="00033A39">
            <w:pPr>
              <w:spacing w:before="20" w:after="20"/>
            </w:pPr>
            <w:r>
              <w:t>Role:</w:t>
            </w:r>
          </w:p>
        </w:tc>
        <w:tc>
          <w:tcPr>
            <w:tcW w:w="4505" w:type="dxa"/>
            <w:tcBorders>
              <w:left w:val="nil"/>
              <w:right w:val="nil"/>
            </w:tcBorders>
          </w:tcPr>
          <w:p w14:paraId="4C015C07" w14:textId="77777777" w:rsidR="001C58F7" w:rsidRDefault="001C58F7"/>
        </w:tc>
        <w:tc>
          <w:tcPr>
            <w:tcW w:w="900" w:type="dxa"/>
            <w:tcBorders>
              <w:top w:val="nil"/>
              <w:left w:val="nil"/>
              <w:bottom w:val="nil"/>
              <w:right w:val="nil"/>
            </w:tcBorders>
          </w:tcPr>
          <w:p w14:paraId="6B34645D" w14:textId="77777777" w:rsidR="001C58F7" w:rsidRDefault="001C58F7"/>
        </w:tc>
        <w:tc>
          <w:tcPr>
            <w:tcW w:w="1800" w:type="dxa"/>
            <w:tcBorders>
              <w:top w:val="nil"/>
              <w:left w:val="nil"/>
              <w:bottom w:val="nil"/>
              <w:right w:val="nil"/>
            </w:tcBorders>
          </w:tcPr>
          <w:p w14:paraId="53FB2C3C" w14:textId="77777777" w:rsidR="001C58F7" w:rsidRDefault="001C58F7"/>
        </w:tc>
      </w:tr>
    </w:tbl>
    <w:p w14:paraId="64E657EB" w14:textId="77777777" w:rsidR="001C58F7" w:rsidRDefault="001C58F7"/>
    <w:tbl>
      <w:tblPr>
        <w:tblStyle w:val="a3"/>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C58F7" w14:paraId="4EC833FF" w14:textId="77777777">
        <w:tc>
          <w:tcPr>
            <w:tcW w:w="1615" w:type="dxa"/>
            <w:tcBorders>
              <w:top w:val="nil"/>
              <w:left w:val="nil"/>
              <w:bottom w:val="nil"/>
              <w:right w:val="nil"/>
            </w:tcBorders>
          </w:tcPr>
          <w:p w14:paraId="73C7BB0B" w14:textId="77777777" w:rsidR="001C58F7" w:rsidRDefault="00033A39">
            <w:pPr>
              <w:spacing w:before="20" w:after="20"/>
            </w:pPr>
            <w:r>
              <w:t>Signature:</w:t>
            </w:r>
          </w:p>
        </w:tc>
        <w:tc>
          <w:tcPr>
            <w:tcW w:w="4505" w:type="dxa"/>
            <w:tcBorders>
              <w:top w:val="nil"/>
              <w:left w:val="nil"/>
              <w:right w:val="nil"/>
            </w:tcBorders>
          </w:tcPr>
          <w:p w14:paraId="505F8BAF" w14:textId="77777777" w:rsidR="001C58F7" w:rsidRDefault="001C58F7"/>
        </w:tc>
        <w:tc>
          <w:tcPr>
            <w:tcW w:w="900" w:type="dxa"/>
            <w:tcBorders>
              <w:top w:val="nil"/>
              <w:left w:val="nil"/>
              <w:bottom w:val="nil"/>
              <w:right w:val="nil"/>
            </w:tcBorders>
          </w:tcPr>
          <w:p w14:paraId="7C7E879F" w14:textId="77777777" w:rsidR="001C58F7" w:rsidRDefault="00033A39">
            <w:r>
              <w:t>Date:</w:t>
            </w:r>
          </w:p>
        </w:tc>
        <w:tc>
          <w:tcPr>
            <w:tcW w:w="1800" w:type="dxa"/>
            <w:tcBorders>
              <w:top w:val="nil"/>
              <w:left w:val="nil"/>
              <w:bottom w:val="single" w:sz="4" w:space="0" w:color="000000"/>
              <w:right w:val="nil"/>
            </w:tcBorders>
          </w:tcPr>
          <w:p w14:paraId="1D25D0CE" w14:textId="77777777" w:rsidR="001C58F7" w:rsidRDefault="001C58F7"/>
        </w:tc>
      </w:tr>
      <w:tr w:rsidR="001C58F7" w14:paraId="14C290E1" w14:textId="77777777">
        <w:tc>
          <w:tcPr>
            <w:tcW w:w="1615" w:type="dxa"/>
            <w:tcBorders>
              <w:top w:val="nil"/>
              <w:left w:val="nil"/>
              <w:bottom w:val="nil"/>
              <w:right w:val="nil"/>
            </w:tcBorders>
          </w:tcPr>
          <w:p w14:paraId="717F8A36" w14:textId="77777777" w:rsidR="001C58F7" w:rsidRDefault="00033A39">
            <w:pPr>
              <w:spacing w:before="20" w:after="20"/>
            </w:pPr>
            <w:r>
              <w:t>Print Name:</w:t>
            </w:r>
          </w:p>
        </w:tc>
        <w:tc>
          <w:tcPr>
            <w:tcW w:w="4505" w:type="dxa"/>
            <w:tcBorders>
              <w:left w:val="nil"/>
              <w:right w:val="nil"/>
            </w:tcBorders>
          </w:tcPr>
          <w:p w14:paraId="44E62BE2" w14:textId="77777777" w:rsidR="001C58F7" w:rsidRDefault="001C58F7"/>
        </w:tc>
        <w:tc>
          <w:tcPr>
            <w:tcW w:w="900" w:type="dxa"/>
            <w:tcBorders>
              <w:top w:val="nil"/>
              <w:left w:val="nil"/>
              <w:bottom w:val="nil"/>
              <w:right w:val="nil"/>
            </w:tcBorders>
          </w:tcPr>
          <w:p w14:paraId="4D2E5717" w14:textId="77777777" w:rsidR="001C58F7" w:rsidRDefault="001C58F7"/>
        </w:tc>
        <w:tc>
          <w:tcPr>
            <w:tcW w:w="1800" w:type="dxa"/>
            <w:tcBorders>
              <w:top w:val="single" w:sz="4" w:space="0" w:color="000000"/>
              <w:left w:val="nil"/>
              <w:bottom w:val="nil"/>
              <w:right w:val="nil"/>
            </w:tcBorders>
          </w:tcPr>
          <w:p w14:paraId="05CFECF8" w14:textId="77777777" w:rsidR="001C58F7" w:rsidRDefault="001C58F7"/>
        </w:tc>
      </w:tr>
      <w:tr w:rsidR="001C58F7" w14:paraId="23310806" w14:textId="77777777">
        <w:tc>
          <w:tcPr>
            <w:tcW w:w="1615" w:type="dxa"/>
            <w:tcBorders>
              <w:top w:val="nil"/>
              <w:left w:val="nil"/>
              <w:bottom w:val="nil"/>
              <w:right w:val="nil"/>
            </w:tcBorders>
          </w:tcPr>
          <w:p w14:paraId="073CD6B7" w14:textId="77777777" w:rsidR="001C58F7" w:rsidRDefault="00033A39">
            <w:pPr>
              <w:spacing w:before="20" w:after="20"/>
            </w:pPr>
            <w:r>
              <w:t>Title:</w:t>
            </w:r>
          </w:p>
        </w:tc>
        <w:tc>
          <w:tcPr>
            <w:tcW w:w="4505" w:type="dxa"/>
            <w:tcBorders>
              <w:left w:val="nil"/>
              <w:right w:val="nil"/>
            </w:tcBorders>
          </w:tcPr>
          <w:p w14:paraId="4405EF31" w14:textId="77777777" w:rsidR="001C58F7" w:rsidRDefault="001C58F7"/>
        </w:tc>
        <w:tc>
          <w:tcPr>
            <w:tcW w:w="900" w:type="dxa"/>
            <w:tcBorders>
              <w:top w:val="nil"/>
              <w:left w:val="nil"/>
              <w:bottom w:val="nil"/>
              <w:right w:val="nil"/>
            </w:tcBorders>
          </w:tcPr>
          <w:p w14:paraId="32B5F3EF" w14:textId="77777777" w:rsidR="001C58F7" w:rsidRDefault="001C58F7"/>
        </w:tc>
        <w:tc>
          <w:tcPr>
            <w:tcW w:w="1800" w:type="dxa"/>
            <w:tcBorders>
              <w:top w:val="nil"/>
              <w:left w:val="nil"/>
              <w:bottom w:val="nil"/>
              <w:right w:val="nil"/>
            </w:tcBorders>
          </w:tcPr>
          <w:p w14:paraId="095BD618" w14:textId="77777777" w:rsidR="001C58F7" w:rsidRDefault="001C58F7"/>
        </w:tc>
      </w:tr>
      <w:tr w:rsidR="001C58F7" w14:paraId="61A58901" w14:textId="77777777">
        <w:tc>
          <w:tcPr>
            <w:tcW w:w="1615" w:type="dxa"/>
            <w:tcBorders>
              <w:top w:val="nil"/>
              <w:left w:val="nil"/>
              <w:bottom w:val="nil"/>
              <w:right w:val="nil"/>
            </w:tcBorders>
          </w:tcPr>
          <w:p w14:paraId="2B0D9597" w14:textId="77777777" w:rsidR="001C58F7" w:rsidRDefault="00033A39">
            <w:pPr>
              <w:spacing w:before="20" w:after="20"/>
            </w:pPr>
            <w:r>
              <w:t>Role:</w:t>
            </w:r>
          </w:p>
        </w:tc>
        <w:tc>
          <w:tcPr>
            <w:tcW w:w="4505" w:type="dxa"/>
            <w:tcBorders>
              <w:left w:val="nil"/>
              <w:right w:val="nil"/>
            </w:tcBorders>
          </w:tcPr>
          <w:p w14:paraId="4330794D" w14:textId="77777777" w:rsidR="001C58F7" w:rsidRDefault="001C58F7"/>
        </w:tc>
        <w:tc>
          <w:tcPr>
            <w:tcW w:w="900" w:type="dxa"/>
            <w:tcBorders>
              <w:top w:val="nil"/>
              <w:left w:val="nil"/>
              <w:bottom w:val="nil"/>
              <w:right w:val="nil"/>
            </w:tcBorders>
          </w:tcPr>
          <w:p w14:paraId="35AA68B3" w14:textId="77777777" w:rsidR="001C58F7" w:rsidRDefault="001C58F7"/>
        </w:tc>
        <w:tc>
          <w:tcPr>
            <w:tcW w:w="1800" w:type="dxa"/>
            <w:tcBorders>
              <w:top w:val="nil"/>
              <w:left w:val="nil"/>
              <w:bottom w:val="nil"/>
              <w:right w:val="nil"/>
            </w:tcBorders>
          </w:tcPr>
          <w:p w14:paraId="657F59D1" w14:textId="77777777" w:rsidR="001C58F7" w:rsidRDefault="001C58F7"/>
        </w:tc>
      </w:tr>
    </w:tbl>
    <w:p w14:paraId="2685E2A7" w14:textId="77777777" w:rsidR="001C58F7" w:rsidRDefault="001C58F7"/>
    <w:tbl>
      <w:tblPr>
        <w:tblStyle w:val="a4"/>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C58F7" w14:paraId="02E74029" w14:textId="77777777">
        <w:tc>
          <w:tcPr>
            <w:tcW w:w="1615" w:type="dxa"/>
            <w:tcBorders>
              <w:top w:val="nil"/>
              <w:left w:val="nil"/>
              <w:bottom w:val="nil"/>
              <w:right w:val="nil"/>
            </w:tcBorders>
          </w:tcPr>
          <w:p w14:paraId="7954DABC" w14:textId="77777777" w:rsidR="001C58F7" w:rsidRDefault="00033A39">
            <w:pPr>
              <w:spacing w:before="20" w:after="20"/>
            </w:pPr>
            <w:r>
              <w:t>Signature:</w:t>
            </w:r>
          </w:p>
        </w:tc>
        <w:tc>
          <w:tcPr>
            <w:tcW w:w="4505" w:type="dxa"/>
            <w:tcBorders>
              <w:top w:val="nil"/>
              <w:left w:val="nil"/>
              <w:right w:val="nil"/>
            </w:tcBorders>
          </w:tcPr>
          <w:p w14:paraId="475855BC" w14:textId="77777777" w:rsidR="001C58F7" w:rsidRDefault="001C58F7"/>
        </w:tc>
        <w:tc>
          <w:tcPr>
            <w:tcW w:w="900" w:type="dxa"/>
            <w:tcBorders>
              <w:top w:val="nil"/>
              <w:left w:val="nil"/>
              <w:bottom w:val="nil"/>
              <w:right w:val="nil"/>
            </w:tcBorders>
          </w:tcPr>
          <w:p w14:paraId="22DDD574" w14:textId="77777777" w:rsidR="001C58F7" w:rsidRDefault="00033A39">
            <w:r>
              <w:t>Date:</w:t>
            </w:r>
          </w:p>
        </w:tc>
        <w:tc>
          <w:tcPr>
            <w:tcW w:w="1800" w:type="dxa"/>
            <w:tcBorders>
              <w:top w:val="nil"/>
              <w:left w:val="nil"/>
              <w:bottom w:val="single" w:sz="4" w:space="0" w:color="000000"/>
              <w:right w:val="nil"/>
            </w:tcBorders>
          </w:tcPr>
          <w:p w14:paraId="335299E9" w14:textId="77777777" w:rsidR="001C58F7" w:rsidRDefault="001C58F7"/>
        </w:tc>
      </w:tr>
      <w:tr w:rsidR="001C58F7" w14:paraId="68F58E52" w14:textId="77777777">
        <w:tc>
          <w:tcPr>
            <w:tcW w:w="1615" w:type="dxa"/>
            <w:tcBorders>
              <w:top w:val="nil"/>
              <w:left w:val="nil"/>
              <w:bottom w:val="nil"/>
              <w:right w:val="nil"/>
            </w:tcBorders>
          </w:tcPr>
          <w:p w14:paraId="7C95276D" w14:textId="77777777" w:rsidR="001C58F7" w:rsidRDefault="00033A39">
            <w:pPr>
              <w:spacing w:before="20" w:after="20"/>
            </w:pPr>
            <w:r>
              <w:t>Print Name:</w:t>
            </w:r>
          </w:p>
        </w:tc>
        <w:tc>
          <w:tcPr>
            <w:tcW w:w="4505" w:type="dxa"/>
            <w:tcBorders>
              <w:left w:val="nil"/>
              <w:right w:val="nil"/>
            </w:tcBorders>
          </w:tcPr>
          <w:p w14:paraId="01168C32" w14:textId="77777777" w:rsidR="001C58F7" w:rsidRDefault="001C58F7"/>
        </w:tc>
        <w:tc>
          <w:tcPr>
            <w:tcW w:w="900" w:type="dxa"/>
            <w:tcBorders>
              <w:top w:val="nil"/>
              <w:left w:val="nil"/>
              <w:bottom w:val="nil"/>
              <w:right w:val="nil"/>
            </w:tcBorders>
          </w:tcPr>
          <w:p w14:paraId="590D0D7D" w14:textId="77777777" w:rsidR="001C58F7" w:rsidRDefault="001C58F7"/>
        </w:tc>
        <w:tc>
          <w:tcPr>
            <w:tcW w:w="1800" w:type="dxa"/>
            <w:tcBorders>
              <w:top w:val="single" w:sz="4" w:space="0" w:color="000000"/>
              <w:left w:val="nil"/>
              <w:bottom w:val="nil"/>
              <w:right w:val="nil"/>
            </w:tcBorders>
          </w:tcPr>
          <w:p w14:paraId="64CB5E82" w14:textId="77777777" w:rsidR="001C58F7" w:rsidRDefault="001C58F7"/>
        </w:tc>
      </w:tr>
      <w:tr w:rsidR="001C58F7" w14:paraId="74368AB2" w14:textId="77777777">
        <w:tc>
          <w:tcPr>
            <w:tcW w:w="1615" w:type="dxa"/>
            <w:tcBorders>
              <w:top w:val="nil"/>
              <w:left w:val="nil"/>
              <w:bottom w:val="nil"/>
              <w:right w:val="nil"/>
            </w:tcBorders>
          </w:tcPr>
          <w:p w14:paraId="2F61CB9D" w14:textId="77777777" w:rsidR="001C58F7" w:rsidRDefault="00033A39">
            <w:pPr>
              <w:spacing w:before="20" w:after="20"/>
            </w:pPr>
            <w:r>
              <w:t>Title:</w:t>
            </w:r>
          </w:p>
        </w:tc>
        <w:tc>
          <w:tcPr>
            <w:tcW w:w="4505" w:type="dxa"/>
            <w:tcBorders>
              <w:left w:val="nil"/>
              <w:right w:val="nil"/>
            </w:tcBorders>
          </w:tcPr>
          <w:p w14:paraId="55CD081F" w14:textId="77777777" w:rsidR="001C58F7" w:rsidRDefault="001C58F7"/>
        </w:tc>
        <w:tc>
          <w:tcPr>
            <w:tcW w:w="900" w:type="dxa"/>
            <w:tcBorders>
              <w:top w:val="nil"/>
              <w:left w:val="nil"/>
              <w:bottom w:val="nil"/>
              <w:right w:val="nil"/>
            </w:tcBorders>
          </w:tcPr>
          <w:p w14:paraId="35BD6F0B" w14:textId="77777777" w:rsidR="001C58F7" w:rsidRDefault="001C58F7"/>
        </w:tc>
        <w:tc>
          <w:tcPr>
            <w:tcW w:w="1800" w:type="dxa"/>
            <w:tcBorders>
              <w:top w:val="nil"/>
              <w:left w:val="nil"/>
              <w:bottom w:val="nil"/>
              <w:right w:val="nil"/>
            </w:tcBorders>
          </w:tcPr>
          <w:p w14:paraId="3F59D469" w14:textId="77777777" w:rsidR="001C58F7" w:rsidRDefault="001C58F7"/>
        </w:tc>
      </w:tr>
      <w:tr w:rsidR="001C58F7" w14:paraId="75A74CAE" w14:textId="77777777">
        <w:tc>
          <w:tcPr>
            <w:tcW w:w="1615" w:type="dxa"/>
            <w:tcBorders>
              <w:top w:val="nil"/>
              <w:left w:val="nil"/>
              <w:bottom w:val="nil"/>
              <w:right w:val="nil"/>
            </w:tcBorders>
          </w:tcPr>
          <w:p w14:paraId="6B73C499" w14:textId="77777777" w:rsidR="001C58F7" w:rsidRDefault="00033A39">
            <w:pPr>
              <w:spacing w:before="20" w:after="20"/>
            </w:pPr>
            <w:r>
              <w:t>Role:</w:t>
            </w:r>
          </w:p>
        </w:tc>
        <w:tc>
          <w:tcPr>
            <w:tcW w:w="4505" w:type="dxa"/>
            <w:tcBorders>
              <w:left w:val="nil"/>
              <w:right w:val="nil"/>
            </w:tcBorders>
          </w:tcPr>
          <w:p w14:paraId="534A1E30" w14:textId="77777777" w:rsidR="001C58F7" w:rsidRDefault="001C58F7"/>
        </w:tc>
        <w:tc>
          <w:tcPr>
            <w:tcW w:w="900" w:type="dxa"/>
            <w:tcBorders>
              <w:top w:val="nil"/>
              <w:left w:val="nil"/>
              <w:bottom w:val="nil"/>
              <w:right w:val="nil"/>
            </w:tcBorders>
          </w:tcPr>
          <w:p w14:paraId="5D74F3F9" w14:textId="77777777" w:rsidR="001C58F7" w:rsidRDefault="001C58F7"/>
        </w:tc>
        <w:tc>
          <w:tcPr>
            <w:tcW w:w="1800" w:type="dxa"/>
            <w:tcBorders>
              <w:top w:val="nil"/>
              <w:left w:val="nil"/>
              <w:bottom w:val="nil"/>
              <w:right w:val="nil"/>
            </w:tcBorders>
          </w:tcPr>
          <w:p w14:paraId="6AC07DCF" w14:textId="77777777" w:rsidR="001C58F7" w:rsidRDefault="001C58F7"/>
        </w:tc>
      </w:tr>
    </w:tbl>
    <w:p w14:paraId="2E35B14A" w14:textId="77777777" w:rsidR="001C58F7" w:rsidRDefault="001C58F7">
      <w:pPr>
        <w:rPr>
          <w:color w:val="000000"/>
          <w:sz w:val="20"/>
          <w:szCs w:val="20"/>
        </w:rPr>
      </w:pPr>
    </w:p>
    <w:p w14:paraId="5CDF23F2" w14:textId="77777777" w:rsidR="001C58F7" w:rsidRDefault="001C58F7"/>
    <w:p w14:paraId="7772E05D" w14:textId="77777777" w:rsidR="001C58F7" w:rsidRDefault="001C58F7"/>
    <w:sectPr w:rsidR="001C58F7">
      <w:headerReference w:type="default" r:id="rId14"/>
      <w:footerReference w:type="default" r:id="rId15"/>
      <w:headerReference w:type="first" r:id="rId16"/>
      <w:type w:val="continuous"/>
      <w:pgSz w:w="12240" w:h="15840"/>
      <w:pgMar w:top="979" w:right="1440" w:bottom="64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98C36" w14:textId="77777777" w:rsidR="00033A39" w:rsidRDefault="00033A39">
      <w:r>
        <w:separator/>
      </w:r>
    </w:p>
  </w:endnote>
  <w:endnote w:type="continuationSeparator" w:id="0">
    <w:p w14:paraId="4E28590E" w14:textId="77777777" w:rsidR="00033A39" w:rsidRDefault="0003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90EE" w14:textId="77777777" w:rsidR="001C58F7" w:rsidRDefault="00033A39">
    <w:pPr>
      <w:pBdr>
        <w:top w:val="single" w:sz="18" w:space="2" w:color="000000"/>
        <w:left w:val="nil"/>
        <w:bottom w:val="nil"/>
        <w:right w:val="nil"/>
        <w:between w:val="nil"/>
      </w:pBdr>
      <w:tabs>
        <w:tab w:val="center" w:pos="4320"/>
        <w:tab w:val="right" w:pos="8640"/>
        <w:tab w:val="center" w:pos="4680"/>
        <w:tab w:val="right" w:pos="9360"/>
      </w:tabs>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4207D8">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4207D8">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0B48AEEA" w14:textId="77777777" w:rsidR="001C58F7" w:rsidRDefault="001C58F7">
    <w:pPr>
      <w:widowControl w:val="0"/>
      <w:pBdr>
        <w:top w:val="nil"/>
        <w:left w:val="nil"/>
        <w:bottom w:val="nil"/>
        <w:right w:val="nil"/>
        <w:between w:val="nil"/>
      </w:pBdr>
      <w:spacing w:line="276" w:lineRule="auto"/>
      <w:rPr>
        <w:rFonts w:ascii="Arial" w:eastAsia="Arial" w:hAnsi="Arial" w:cs="Arial"/>
        <w:color w:val="0000F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6719" w14:textId="682EA22E" w:rsidR="001C58F7" w:rsidRDefault="00033A39">
    <w:pPr>
      <w:pBdr>
        <w:top w:val="single" w:sz="18" w:space="2" w:color="000000"/>
        <w:left w:val="nil"/>
        <w:bottom w:val="nil"/>
        <w:right w:val="nil"/>
        <w:between w:val="nil"/>
      </w:pBdr>
      <w:tabs>
        <w:tab w:val="center" w:pos="4320"/>
        <w:tab w:val="right" w:pos="8640"/>
        <w:tab w:val="center" w:pos="4680"/>
        <w:tab w:val="right" w:pos="9360"/>
      </w:tabs>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4207D8">
      <w:rPr>
        <w:rFonts w:ascii="Arial" w:eastAsia="Arial" w:hAnsi="Arial" w:cs="Arial"/>
        <w:noProof/>
        <w:color w:val="000000"/>
        <w:sz w:val="18"/>
        <w:szCs w:val="18"/>
      </w:rPr>
      <w:t>8</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4207D8">
      <w:rPr>
        <w:rFonts w:ascii="Arial" w:eastAsia="Arial" w:hAnsi="Arial" w:cs="Arial"/>
        <w:noProof/>
        <w:color w:val="000000"/>
        <w:sz w:val="18"/>
        <w:szCs w:val="18"/>
      </w:rPr>
      <w:t>10</w:t>
    </w:r>
    <w:r>
      <w:rPr>
        <w:rFonts w:ascii="Arial" w:eastAsia="Arial" w:hAnsi="Arial" w:cs="Arial"/>
        <w:color w:val="000000"/>
        <w:sz w:val="18"/>
        <w:szCs w:val="18"/>
      </w:rPr>
      <w:fldChar w:fldCharType="end"/>
    </w:r>
  </w:p>
  <w:p w14:paraId="79A0F8D4" w14:textId="77777777" w:rsidR="001C58F7" w:rsidRDefault="001C58F7">
    <w:pPr>
      <w:widowControl w:val="0"/>
      <w:pBdr>
        <w:top w:val="nil"/>
        <w:left w:val="nil"/>
        <w:bottom w:val="nil"/>
        <w:right w:val="nil"/>
        <w:between w:val="nil"/>
      </w:pBdr>
      <w:spacing w:line="276" w:lineRule="auto"/>
      <w:rPr>
        <w:rFonts w:ascii="Arial" w:eastAsia="Arial" w:hAnsi="Arial" w:cs="Arial"/>
        <w:color w:val="0000F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1549C" w14:textId="77777777" w:rsidR="00033A39" w:rsidRDefault="00033A39">
      <w:r>
        <w:separator/>
      </w:r>
    </w:p>
  </w:footnote>
  <w:footnote w:type="continuationSeparator" w:id="0">
    <w:p w14:paraId="49CDBA9C" w14:textId="77777777" w:rsidR="00033A39" w:rsidRDefault="00033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52E9E" w14:textId="77777777" w:rsidR="001C58F7" w:rsidRDefault="00033A39">
    <w:pPr>
      <w:pBdr>
        <w:top w:val="nil"/>
        <w:left w:val="nil"/>
        <w:bottom w:val="nil"/>
        <w:right w:val="nil"/>
        <w:between w:val="nil"/>
      </w:pBdr>
      <w:tabs>
        <w:tab w:val="center" w:pos="4320"/>
        <w:tab w:val="right" w:pos="8640"/>
        <w:tab w:val="left" w:pos="6480"/>
      </w:tabs>
      <w:rPr>
        <w:color w:val="ED7D31"/>
      </w:rPr>
    </w:pPr>
    <w:r>
      <w:tab/>
    </w:r>
    <w:r>
      <w:tab/>
    </w:r>
  </w:p>
  <w:p w14:paraId="287A23C3" w14:textId="77777777" w:rsidR="001C58F7" w:rsidRDefault="00033A39">
    <w:pPr>
      <w:pBdr>
        <w:top w:val="nil"/>
        <w:left w:val="nil"/>
        <w:bottom w:val="single" w:sz="18" w:space="1" w:color="000000"/>
        <w:right w:val="nil"/>
        <w:between w:val="nil"/>
      </w:pBdr>
      <w:tabs>
        <w:tab w:val="center" w:pos="4320"/>
        <w:tab w:val="right" w:pos="8640"/>
        <w:tab w:val="right" w:pos="9360"/>
      </w:tabs>
      <w:rPr>
        <w:rFonts w:ascii="Arial" w:eastAsia="Arial" w:hAnsi="Arial" w:cs="Arial"/>
        <w:b/>
        <w:i/>
        <w:sz w:val="10"/>
        <w:szCs w:val="10"/>
      </w:rPr>
    </w:pPr>
    <w:r>
      <w:rPr>
        <w:rFonts w:ascii="Arial" w:eastAsia="Arial" w:hAnsi="Arial" w:cs="Arial"/>
        <w:b/>
        <w:i/>
        <w:noProof/>
        <w:sz w:val="10"/>
        <w:szCs w:val="10"/>
      </w:rPr>
      <w:drawing>
        <wp:inline distT="114300" distB="114300" distL="114300" distR="114300" wp14:anchorId="7835987B" wp14:editId="3B2795F4">
          <wp:extent cx="2028825" cy="523875"/>
          <wp:effectExtent l="0" t="0" r="0" b="0"/>
          <wp:docPr id="1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r="-3125"/>
                  <a:stretch>
                    <a:fillRect/>
                  </a:stretch>
                </pic:blipFill>
                <pic:spPr>
                  <a:xfrm>
                    <a:off x="0" y="0"/>
                    <a:ext cx="2028825" cy="523875"/>
                  </a:xfrm>
                  <a:prstGeom prst="rect">
                    <a:avLst/>
                  </a:prstGeom>
                  <a:ln/>
                </pic:spPr>
              </pic:pic>
            </a:graphicData>
          </a:graphic>
        </wp:inline>
      </w:drawing>
    </w:r>
    <w:r>
      <w:rPr>
        <w:rFonts w:ascii="Arial" w:eastAsia="Arial" w:hAnsi="Arial" w:cs="Arial"/>
        <w:b/>
        <w:i/>
        <w:sz w:val="10"/>
        <w:szCs w:val="10"/>
      </w:rPr>
      <w:t xml:space="preserve"> </w:t>
    </w:r>
    <w:r>
      <w:rPr>
        <w:rFonts w:ascii="Arial" w:eastAsia="Arial" w:hAnsi="Arial" w:cs="Arial"/>
        <w:b/>
        <w:i/>
        <w:sz w:val="10"/>
        <w:szCs w:val="10"/>
      </w:rPr>
      <w:tab/>
    </w:r>
    <w:r>
      <w:rPr>
        <w:rFonts w:ascii="Arial" w:eastAsia="Arial" w:hAnsi="Arial" w:cs="Arial"/>
        <w:b/>
        <w:i/>
        <w:sz w:val="10"/>
        <w:szCs w:val="10"/>
      </w:rPr>
      <w:tab/>
    </w:r>
    <w:r>
      <w:t>TRANSMUDA TEST PLAN</w:t>
    </w:r>
    <w:r>
      <w:rPr>
        <w:rFonts w:ascii="Arial" w:eastAsia="Arial" w:hAnsi="Arial" w:cs="Arial"/>
        <w:color w:val="ED7D31"/>
        <w:sz w:val="21"/>
        <w:szCs w:val="21"/>
        <w:highlight w:val="white"/>
      </w:rPr>
      <w:t xml:space="preserve"> </w:t>
    </w:r>
  </w:p>
  <w:p w14:paraId="70BACACD" w14:textId="77777777" w:rsidR="001C58F7" w:rsidRDefault="001C58F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2AEE3" w14:textId="77777777" w:rsidR="001C58F7" w:rsidRDefault="00033A39">
    <w:pPr>
      <w:pBdr>
        <w:top w:val="nil"/>
        <w:left w:val="nil"/>
        <w:bottom w:val="nil"/>
        <w:right w:val="nil"/>
        <w:between w:val="nil"/>
      </w:pBdr>
      <w:tabs>
        <w:tab w:val="center" w:pos="4320"/>
        <w:tab w:val="right" w:pos="8640"/>
        <w:tab w:val="left" w:pos="6480"/>
      </w:tabs>
      <w:rPr>
        <w:color w:val="ED7D31"/>
      </w:rPr>
    </w:pPr>
    <w:r>
      <w:rPr>
        <w:rFonts w:ascii="Arial" w:eastAsia="Arial" w:hAnsi="Arial" w:cs="Arial"/>
        <w:b/>
        <w:i/>
        <w:noProof/>
        <w:sz w:val="10"/>
        <w:szCs w:val="10"/>
      </w:rPr>
      <w:drawing>
        <wp:inline distT="114300" distB="114300" distL="114300" distR="114300" wp14:anchorId="78B08170" wp14:editId="266290B0">
          <wp:extent cx="1894188" cy="495300"/>
          <wp:effectExtent l="0" t="0" r="0" b="0"/>
          <wp:docPr id="16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1726" r="-1726"/>
                  <a:stretch>
                    <a:fillRect/>
                  </a:stretch>
                </pic:blipFill>
                <pic:spPr>
                  <a:xfrm>
                    <a:off x="0" y="0"/>
                    <a:ext cx="1894188" cy="495300"/>
                  </a:xfrm>
                  <a:prstGeom prst="rect">
                    <a:avLst/>
                  </a:prstGeom>
                  <a:ln/>
                </pic:spPr>
              </pic:pic>
            </a:graphicData>
          </a:graphic>
        </wp:inline>
      </w:drawing>
    </w:r>
    <w:r>
      <w:rPr>
        <w:rFonts w:ascii="Arial" w:eastAsia="Arial" w:hAnsi="Arial" w:cs="Arial"/>
        <w:b/>
        <w:i/>
        <w:sz w:val="10"/>
        <w:szCs w:val="10"/>
      </w:rPr>
      <w:tab/>
    </w:r>
    <w:r>
      <w:rPr>
        <w:rFonts w:ascii="Arial" w:eastAsia="Arial" w:hAnsi="Arial" w:cs="Arial"/>
        <w:b/>
        <w:i/>
        <w:sz w:val="10"/>
        <w:szCs w:val="10"/>
      </w:rPr>
      <w:tab/>
    </w:r>
    <w:r>
      <w:t xml:space="preserve"> TRANSMUDA</w:t>
    </w:r>
    <w:sdt>
      <w:sdtPr>
        <w:tag w:val="goog_rdk_0"/>
        <w:id w:val="-1186288261"/>
      </w:sdtPr>
      <w:sdtEndPr/>
      <w:sdtContent>
        <w:ins w:id="66" w:author="Bahattin Tastan" w:date="2020-12-30T16:06:00Z">
          <w:r>
            <w:t xml:space="preserve"> </w:t>
          </w:r>
        </w:ins>
      </w:sdtContent>
    </w:sdt>
    <w:r>
      <w:rPr>
        <w:color w:val="000000"/>
      </w:rPr>
      <w:t>TEST PLAN</w:t>
    </w:r>
    <w:r>
      <w:rPr>
        <w:rFonts w:ascii="Arial" w:eastAsia="Arial" w:hAnsi="Arial" w:cs="Arial"/>
        <w:color w:val="ED7D31"/>
        <w:sz w:val="21"/>
        <w:szCs w:val="21"/>
        <w:highlight w:val="white"/>
      </w:rPr>
      <w:t xml:space="preserve"> </w:t>
    </w:r>
  </w:p>
  <w:p w14:paraId="1E2C3413" w14:textId="77777777" w:rsidR="001C58F7" w:rsidRDefault="001C58F7">
    <w:pPr>
      <w:pBdr>
        <w:top w:val="nil"/>
        <w:left w:val="nil"/>
        <w:bottom w:val="single" w:sz="18" w:space="1" w:color="000000"/>
        <w:right w:val="nil"/>
        <w:between w:val="nil"/>
      </w:pBdr>
      <w:tabs>
        <w:tab w:val="center" w:pos="4320"/>
        <w:tab w:val="right" w:pos="8640"/>
        <w:tab w:val="right" w:pos="9360"/>
      </w:tabs>
      <w:rPr>
        <w:rFonts w:ascii="Arial" w:eastAsia="Arial" w:hAnsi="Arial" w:cs="Arial"/>
        <w:b/>
        <w:i/>
        <w:color w:val="000000"/>
        <w:sz w:val="18"/>
        <w:szCs w:val="18"/>
      </w:rPr>
    </w:pPr>
  </w:p>
  <w:p w14:paraId="20D68F2D" w14:textId="77777777" w:rsidR="001C58F7" w:rsidRDefault="001C58F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4A580" w14:textId="77777777" w:rsidR="001C58F7" w:rsidRDefault="001C58F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7BE"/>
    <w:multiLevelType w:val="multilevel"/>
    <w:tmpl w:val="D100AA0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 w15:restartNumberingAfterBreak="0">
    <w:nsid w:val="3F9A3926"/>
    <w:multiLevelType w:val="multilevel"/>
    <w:tmpl w:val="4DE4839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eastAsia="Times New Roman" w:hAnsi="Times New Roman" w:cs="Times New Roman"/>
        <w:b/>
        <w:i w:val="0"/>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BB22B09"/>
    <w:multiLevelType w:val="multilevel"/>
    <w:tmpl w:val="7C9C0C36"/>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3" w15:restartNumberingAfterBreak="0">
    <w:nsid w:val="52CA63A5"/>
    <w:multiLevelType w:val="multilevel"/>
    <w:tmpl w:val="E01A06A4"/>
    <w:lvl w:ilvl="0">
      <w:start w:val="1"/>
      <w:numFmt w:val="bullet"/>
      <w:lvlText w:val="o"/>
      <w:lvlJc w:val="left"/>
      <w:pPr>
        <w:ind w:left="1296" w:hanging="360"/>
      </w:pPr>
      <w:rPr>
        <w:rFonts w:ascii="Courier New" w:eastAsia="Courier New" w:hAnsi="Courier New" w:cs="Courier New"/>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4" w15:restartNumberingAfterBreak="0">
    <w:nsid w:val="68350B3E"/>
    <w:multiLevelType w:val="multilevel"/>
    <w:tmpl w:val="09ECE300"/>
    <w:lvl w:ilvl="0">
      <w:start w:val="1"/>
      <w:numFmt w:val="decimal"/>
      <w:pStyle w:val="ListNumbe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BBB0CA2"/>
    <w:multiLevelType w:val="multilevel"/>
    <w:tmpl w:val="BF4C3970"/>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F7"/>
    <w:rsid w:val="00033A39"/>
    <w:rsid w:val="001C58F7"/>
    <w:rsid w:val="0042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3D66"/>
  <w15:docId w15:val="{5FE5E778-AC84-4389-8784-793C6FE4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97"/>
  </w:style>
  <w:style w:type="paragraph" w:styleId="Heading1">
    <w:name w:val="heading 1"/>
    <w:basedOn w:val="Normal"/>
    <w:link w:val="Heading1Char"/>
    <w:uiPriority w:val="9"/>
    <w:qFormat/>
    <w:rsid w:val="00D24F1A"/>
    <w:pPr>
      <w:widowControl w:val="0"/>
      <w:numPr>
        <w:numId w:val="1"/>
      </w:numPr>
      <w:spacing w:before="12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uiPriority w:val="9"/>
    <w:unhideWhenUsed/>
    <w:qFormat/>
    <w:rsid w:val="00D24F1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uiPriority w:val="9"/>
    <w:unhideWhenUsed/>
    <w:qFormat/>
    <w:rsid w:val="00D24F1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uiPriority w:val="9"/>
    <w:unhideWhenUsed/>
    <w:qFormat/>
    <w:rsid w:val="00D24F1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uiPriority w:val="9"/>
    <w:semiHidden/>
    <w:unhideWhenUsed/>
    <w:qFormat/>
    <w:rsid w:val="00D24F1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uiPriority w:val="9"/>
    <w:semiHidden/>
    <w:unhideWhenUsed/>
    <w:qFormat/>
    <w:rsid w:val="00D24F1A"/>
    <w:pPr>
      <w:numPr>
        <w:ilvl w:val="5"/>
        <w:numId w:val="1"/>
      </w:numPr>
      <w:outlineLvl w:val="5"/>
    </w:pPr>
    <w:rPr>
      <w:rFonts w:ascii="Arial" w:hAnsi="Arial"/>
      <w:b/>
      <w:bCs/>
      <w:caps/>
      <w:sz w:val="28"/>
    </w:rPr>
  </w:style>
  <w:style w:type="paragraph" w:styleId="Heading7">
    <w:name w:val="heading 7"/>
    <w:basedOn w:val="Normal"/>
    <w:next w:val="Normal"/>
    <w:link w:val="Heading7Char"/>
    <w:qFormat/>
    <w:rsid w:val="00D24F1A"/>
    <w:pPr>
      <w:numPr>
        <w:ilvl w:val="6"/>
        <w:numId w:val="1"/>
      </w:numPr>
      <w:outlineLvl w:val="6"/>
    </w:pPr>
    <w:rPr>
      <w:rFonts w:ascii="Arial" w:hAnsi="Arial"/>
      <w:b/>
    </w:rPr>
  </w:style>
  <w:style w:type="paragraph" w:styleId="Heading8">
    <w:name w:val="heading 8"/>
    <w:basedOn w:val="Normal"/>
    <w:next w:val="Normal"/>
    <w:link w:val="Heading8Char"/>
    <w:qFormat/>
    <w:rsid w:val="00D24F1A"/>
    <w:pPr>
      <w:numPr>
        <w:ilvl w:val="7"/>
        <w:numId w:val="1"/>
      </w:numPr>
      <w:outlineLvl w:val="7"/>
    </w:pPr>
    <w:rPr>
      <w:rFonts w:ascii="Arial" w:hAnsi="Arial"/>
      <w:b/>
      <w:iCs/>
    </w:rPr>
  </w:style>
  <w:style w:type="paragraph" w:styleId="Heading9">
    <w:name w:val="heading 9"/>
    <w:basedOn w:val="Normal"/>
    <w:next w:val="Normal"/>
    <w:link w:val="Heading9Char"/>
    <w:qFormat/>
    <w:rsid w:val="00D24F1A"/>
    <w:pPr>
      <w:numPr>
        <w:ilvl w:val="8"/>
        <w:numId w:val="1"/>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24F1A"/>
    <w:pPr>
      <w:spacing w:before="180" w:after="120"/>
      <w:jc w:val="center"/>
    </w:pPr>
    <w:rPr>
      <w:b/>
      <w:bCs/>
      <w:caps/>
      <w:sz w:val="36"/>
    </w:rPr>
  </w:style>
  <w:style w:type="character" w:customStyle="1" w:styleId="Heading1Char">
    <w:name w:val="Heading 1 Char"/>
    <w:basedOn w:val="DefaultParagraphFont"/>
    <w:link w:val="Heading1"/>
    <w:rsid w:val="00D24F1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D24F1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D24F1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D24F1A"/>
    <w:rPr>
      <w:rFonts w:ascii="Arial" w:eastAsia="Arial Unicode MS" w:hAnsi="Arial" w:cs="Arial Unicode MS"/>
      <w:b/>
      <w:bCs/>
      <w:sz w:val="24"/>
      <w:szCs w:val="24"/>
    </w:rPr>
  </w:style>
  <w:style w:type="character" w:customStyle="1" w:styleId="Heading5Char">
    <w:name w:val="Heading 5 Char"/>
    <w:basedOn w:val="DefaultParagraphFont"/>
    <w:link w:val="Heading5"/>
    <w:rsid w:val="00D24F1A"/>
    <w:rPr>
      <w:rFonts w:ascii="Arial" w:eastAsia="Arial Unicode MS" w:hAnsi="Arial" w:cs="Arial Unicode MS"/>
      <w:b/>
      <w:bCs/>
      <w:sz w:val="24"/>
      <w:szCs w:val="20"/>
    </w:rPr>
  </w:style>
  <w:style w:type="character" w:customStyle="1" w:styleId="Heading6Char">
    <w:name w:val="Heading 6 Char"/>
    <w:basedOn w:val="DefaultParagraphFont"/>
    <w:link w:val="Heading6"/>
    <w:rsid w:val="00D24F1A"/>
    <w:rPr>
      <w:rFonts w:ascii="Arial" w:eastAsia="Times New Roman" w:hAnsi="Arial" w:cs="Times New Roman"/>
      <w:b/>
      <w:bCs/>
      <w:caps/>
      <w:sz w:val="28"/>
    </w:rPr>
  </w:style>
  <w:style w:type="character" w:customStyle="1" w:styleId="Heading7Char">
    <w:name w:val="Heading 7 Char"/>
    <w:basedOn w:val="DefaultParagraphFont"/>
    <w:link w:val="Heading7"/>
    <w:rsid w:val="00D24F1A"/>
    <w:rPr>
      <w:rFonts w:ascii="Arial" w:eastAsia="Times New Roman" w:hAnsi="Arial" w:cs="Times New Roman"/>
      <w:b/>
      <w:sz w:val="24"/>
      <w:szCs w:val="24"/>
    </w:rPr>
  </w:style>
  <w:style w:type="character" w:customStyle="1" w:styleId="Heading8Char">
    <w:name w:val="Heading 8 Char"/>
    <w:basedOn w:val="DefaultParagraphFont"/>
    <w:link w:val="Heading8"/>
    <w:rsid w:val="00D24F1A"/>
    <w:rPr>
      <w:rFonts w:ascii="Arial" w:eastAsia="Times New Roman" w:hAnsi="Arial" w:cs="Times New Roman"/>
      <w:b/>
      <w:iCs/>
      <w:sz w:val="24"/>
      <w:szCs w:val="24"/>
    </w:rPr>
  </w:style>
  <w:style w:type="character" w:customStyle="1" w:styleId="Heading9Char">
    <w:name w:val="Heading 9 Char"/>
    <w:basedOn w:val="DefaultParagraphFont"/>
    <w:link w:val="Heading9"/>
    <w:rsid w:val="00D24F1A"/>
    <w:rPr>
      <w:rFonts w:ascii="Arial" w:eastAsia="Times New Roman" w:hAnsi="Arial" w:cs="Arial"/>
    </w:rPr>
  </w:style>
  <w:style w:type="paragraph" w:styleId="BodyText">
    <w:name w:val="Body Text"/>
    <w:basedOn w:val="Normal"/>
    <w:link w:val="BodyTextChar"/>
    <w:rsid w:val="00D24F1A"/>
    <w:pPr>
      <w:spacing w:after="120"/>
    </w:pPr>
  </w:style>
  <w:style w:type="character" w:customStyle="1" w:styleId="BodyTextChar">
    <w:name w:val="Body Text Char"/>
    <w:basedOn w:val="DefaultParagraphFont"/>
    <w:link w:val="BodyText"/>
    <w:rsid w:val="00D24F1A"/>
    <w:rPr>
      <w:rFonts w:ascii="Times New Roman" w:eastAsia="Times New Roman" w:hAnsi="Times New Roman" w:cs="Times New Roman"/>
      <w:sz w:val="24"/>
      <w:szCs w:val="24"/>
    </w:rPr>
  </w:style>
  <w:style w:type="paragraph" w:styleId="TOC4">
    <w:name w:val="toc 4"/>
    <w:basedOn w:val="Normal"/>
    <w:next w:val="Normal"/>
    <w:autoRedefine/>
    <w:semiHidden/>
    <w:rsid w:val="00D24F1A"/>
    <w:rPr>
      <w:rFonts w:asciiTheme="minorHAnsi" w:hAnsiTheme="minorHAnsi" w:cstheme="minorHAnsi"/>
      <w:sz w:val="22"/>
      <w:szCs w:val="22"/>
    </w:rPr>
  </w:style>
  <w:style w:type="paragraph" w:styleId="Header">
    <w:name w:val="header"/>
    <w:aliases w:val="h,Header/Footer,header odd,header,Hyphen,NCDOT Header"/>
    <w:basedOn w:val="Normal"/>
    <w:link w:val="HeaderChar"/>
    <w:uiPriority w:val="99"/>
    <w:rsid w:val="00D24F1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uiPriority w:val="99"/>
    <w:rsid w:val="00D24F1A"/>
    <w:rPr>
      <w:rFonts w:ascii="Times New Roman" w:eastAsia="Times New Roman" w:hAnsi="Times New Roman" w:cs="Times New Roman"/>
      <w:sz w:val="24"/>
      <w:szCs w:val="24"/>
    </w:rPr>
  </w:style>
  <w:style w:type="paragraph" w:styleId="Footer">
    <w:name w:val="footer"/>
    <w:basedOn w:val="Normal"/>
    <w:link w:val="FooterChar"/>
    <w:rsid w:val="00D24F1A"/>
    <w:pPr>
      <w:tabs>
        <w:tab w:val="center" w:pos="4320"/>
        <w:tab w:val="right" w:pos="8640"/>
      </w:tabs>
    </w:pPr>
  </w:style>
  <w:style w:type="character" w:customStyle="1" w:styleId="FooterChar">
    <w:name w:val="Footer Char"/>
    <w:basedOn w:val="DefaultParagraphFont"/>
    <w:link w:val="Footer"/>
    <w:rsid w:val="00D24F1A"/>
    <w:rPr>
      <w:rFonts w:ascii="Times New Roman" w:eastAsia="Times New Roman" w:hAnsi="Times New Roman" w:cs="Times New Roman"/>
      <w:sz w:val="24"/>
      <w:szCs w:val="24"/>
    </w:rPr>
  </w:style>
  <w:style w:type="character" w:customStyle="1" w:styleId="TitleChar">
    <w:name w:val="Title Char"/>
    <w:basedOn w:val="DefaultParagraphFont"/>
    <w:link w:val="Title"/>
    <w:rsid w:val="00D24F1A"/>
    <w:rPr>
      <w:rFonts w:ascii="Times New Roman" w:eastAsia="Times New Roman" w:hAnsi="Times New Roman" w:cs="Times New Roman"/>
      <w:b/>
      <w:bCs/>
      <w:caps/>
      <w:sz w:val="36"/>
      <w:szCs w:val="24"/>
    </w:rPr>
  </w:style>
  <w:style w:type="paragraph" w:customStyle="1" w:styleId="TitleCover">
    <w:name w:val="Title Cover"/>
    <w:basedOn w:val="Normal"/>
    <w:next w:val="Normal"/>
    <w:rsid w:val="00D24F1A"/>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D24F1A"/>
    <w:pPr>
      <w:keepNext/>
      <w:keepLines/>
      <w:spacing w:line="480" w:lineRule="atLeast"/>
      <w:jc w:val="right"/>
    </w:pPr>
    <w:rPr>
      <w:kern w:val="28"/>
      <w:sz w:val="32"/>
      <w:szCs w:val="20"/>
    </w:rPr>
  </w:style>
  <w:style w:type="character" w:styleId="PageNumber">
    <w:name w:val="page number"/>
    <w:basedOn w:val="DefaultParagraphFont"/>
    <w:rsid w:val="00D24F1A"/>
  </w:style>
  <w:style w:type="paragraph" w:styleId="NoSpacing">
    <w:name w:val="No Spacing"/>
    <w:link w:val="NoSpacingChar"/>
    <w:uiPriority w:val="1"/>
    <w:qFormat/>
    <w:rsid w:val="001F1BAC"/>
    <w:rPr>
      <w:color w:val="44546A" w:themeColor="text2"/>
      <w:sz w:val="20"/>
      <w:szCs w:val="20"/>
    </w:rPr>
  </w:style>
  <w:style w:type="character" w:customStyle="1" w:styleId="NoSpacingChar">
    <w:name w:val="No Spacing Char"/>
    <w:basedOn w:val="DefaultParagraphFont"/>
    <w:link w:val="NoSpacing"/>
    <w:uiPriority w:val="1"/>
    <w:rsid w:val="001F1BAC"/>
    <w:rPr>
      <w:color w:val="44546A" w:themeColor="text2"/>
      <w:sz w:val="20"/>
      <w:szCs w:val="20"/>
    </w:rPr>
  </w:style>
  <w:style w:type="paragraph" w:styleId="TOCHeading">
    <w:name w:val="TOC Heading"/>
    <w:basedOn w:val="Heading1"/>
    <w:next w:val="Normal"/>
    <w:uiPriority w:val="39"/>
    <w:unhideWhenUsed/>
    <w:qFormat/>
    <w:rsid w:val="00C55049"/>
    <w:pPr>
      <w:keepNext/>
      <w:keepLines/>
      <w:widowControl/>
      <w:numPr>
        <w:numId w:val="0"/>
      </w:numPr>
      <w:spacing w:before="240" w:line="259" w:lineRule="auto"/>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styleId="TOC1">
    <w:name w:val="toc 1"/>
    <w:basedOn w:val="Normal"/>
    <w:next w:val="Normal"/>
    <w:autoRedefine/>
    <w:uiPriority w:val="39"/>
    <w:unhideWhenUsed/>
    <w:rsid w:val="00C55049"/>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55049"/>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C55049"/>
    <w:rPr>
      <w:rFonts w:asciiTheme="minorHAnsi" w:hAnsiTheme="minorHAnsi" w:cstheme="minorHAnsi"/>
      <w:smallCaps/>
      <w:sz w:val="22"/>
      <w:szCs w:val="22"/>
    </w:rPr>
  </w:style>
  <w:style w:type="character" w:styleId="Hyperlink">
    <w:name w:val="Hyperlink"/>
    <w:basedOn w:val="DefaultParagraphFont"/>
    <w:uiPriority w:val="99"/>
    <w:unhideWhenUsed/>
    <w:rsid w:val="00C55049"/>
    <w:rPr>
      <w:color w:val="0563C1" w:themeColor="hyperlink"/>
      <w:u w:val="single"/>
    </w:rPr>
  </w:style>
  <w:style w:type="paragraph" w:styleId="BalloonText">
    <w:name w:val="Balloon Text"/>
    <w:basedOn w:val="Normal"/>
    <w:link w:val="BalloonTextChar"/>
    <w:uiPriority w:val="99"/>
    <w:semiHidden/>
    <w:unhideWhenUsed/>
    <w:rsid w:val="00564D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D93"/>
    <w:rPr>
      <w:rFonts w:ascii="Segoe UI" w:eastAsia="Times New Roman" w:hAnsi="Segoe UI" w:cs="Segoe UI"/>
      <w:sz w:val="18"/>
      <w:szCs w:val="18"/>
    </w:rPr>
  </w:style>
  <w:style w:type="paragraph" w:styleId="ListNumber2">
    <w:name w:val="List Number 2"/>
    <w:basedOn w:val="Normal"/>
    <w:uiPriority w:val="99"/>
    <w:unhideWhenUsed/>
    <w:rsid w:val="00E07B78"/>
    <w:pPr>
      <w:numPr>
        <w:numId w:val="6"/>
      </w:numPr>
      <w:spacing w:after="200" w:line="276" w:lineRule="auto"/>
      <w:contextualSpacing/>
    </w:pPr>
    <w:rPr>
      <w:rFonts w:ascii="Calibri" w:hAnsi="Calibri"/>
      <w:sz w:val="22"/>
      <w:szCs w:val="22"/>
    </w:rPr>
  </w:style>
  <w:style w:type="paragraph" w:styleId="ListParagraph">
    <w:name w:val="List Paragraph"/>
    <w:basedOn w:val="Normal"/>
    <w:uiPriority w:val="34"/>
    <w:qFormat/>
    <w:rsid w:val="00F2696F"/>
    <w:pPr>
      <w:ind w:left="720"/>
      <w:contextualSpacing/>
    </w:pPr>
  </w:style>
  <w:style w:type="paragraph" w:styleId="TOC5">
    <w:name w:val="toc 5"/>
    <w:basedOn w:val="Normal"/>
    <w:next w:val="Normal"/>
    <w:autoRedefine/>
    <w:uiPriority w:val="39"/>
    <w:semiHidden/>
    <w:unhideWhenUsed/>
    <w:rsid w:val="006C0B37"/>
    <w:rPr>
      <w:rFonts w:asciiTheme="minorHAnsi" w:hAnsiTheme="minorHAnsi" w:cstheme="minorHAnsi"/>
      <w:sz w:val="22"/>
      <w:szCs w:val="22"/>
    </w:rPr>
  </w:style>
  <w:style w:type="paragraph" w:styleId="TOC6">
    <w:name w:val="toc 6"/>
    <w:basedOn w:val="Normal"/>
    <w:next w:val="Normal"/>
    <w:autoRedefine/>
    <w:uiPriority w:val="39"/>
    <w:semiHidden/>
    <w:unhideWhenUsed/>
    <w:rsid w:val="006C0B37"/>
    <w:rPr>
      <w:rFonts w:asciiTheme="minorHAnsi" w:hAnsiTheme="minorHAnsi" w:cstheme="minorHAnsi"/>
      <w:sz w:val="22"/>
      <w:szCs w:val="22"/>
    </w:rPr>
  </w:style>
  <w:style w:type="paragraph" w:styleId="TOC7">
    <w:name w:val="toc 7"/>
    <w:basedOn w:val="Normal"/>
    <w:next w:val="Normal"/>
    <w:autoRedefine/>
    <w:uiPriority w:val="39"/>
    <w:semiHidden/>
    <w:unhideWhenUsed/>
    <w:rsid w:val="006C0B37"/>
    <w:rPr>
      <w:rFonts w:asciiTheme="minorHAnsi" w:hAnsiTheme="minorHAnsi" w:cstheme="minorHAnsi"/>
      <w:sz w:val="22"/>
      <w:szCs w:val="22"/>
    </w:rPr>
  </w:style>
  <w:style w:type="paragraph" w:styleId="TOC8">
    <w:name w:val="toc 8"/>
    <w:basedOn w:val="Normal"/>
    <w:next w:val="Normal"/>
    <w:autoRedefine/>
    <w:uiPriority w:val="39"/>
    <w:semiHidden/>
    <w:unhideWhenUsed/>
    <w:rsid w:val="006C0B37"/>
    <w:rPr>
      <w:rFonts w:asciiTheme="minorHAnsi" w:hAnsiTheme="minorHAnsi" w:cstheme="minorHAnsi"/>
      <w:sz w:val="22"/>
      <w:szCs w:val="22"/>
    </w:rPr>
  </w:style>
  <w:style w:type="paragraph" w:styleId="TOC9">
    <w:name w:val="toc 9"/>
    <w:basedOn w:val="Normal"/>
    <w:next w:val="Normal"/>
    <w:autoRedefine/>
    <w:uiPriority w:val="39"/>
    <w:semiHidden/>
    <w:unhideWhenUsed/>
    <w:rsid w:val="006C0B37"/>
    <w:rPr>
      <w:rFonts w:asciiTheme="minorHAnsi" w:hAnsiTheme="minorHAnsi" w:cstheme="minorHAns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JS+4Zh8t6M66L5RwhLk2CZ0mKA==">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2943</Words>
  <Characters>16776</Characters>
  <Application>Microsoft Office Word</Application>
  <DocSecurity>0</DocSecurity>
  <Lines>139</Lines>
  <Paragraphs>39</Paragraphs>
  <ScaleCrop>false</ScaleCrop>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YOUSEF C</dc:creator>
  <cp:lastModifiedBy>mustafa erkurt</cp:lastModifiedBy>
  <cp:revision>3</cp:revision>
  <dcterms:created xsi:type="dcterms:W3CDTF">2020-12-15T21:25:00Z</dcterms:created>
  <dcterms:modified xsi:type="dcterms:W3CDTF">2021-05-04T19:31:00Z</dcterms:modified>
</cp:coreProperties>
</file>